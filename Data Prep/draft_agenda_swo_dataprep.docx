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7B53" w14:textId="77777777" w:rsidR="003E1B85" w:rsidRPr="00C85D87" w:rsidRDefault="003E1B85" w:rsidP="003E1B85">
      <w:pPr>
        <w:widowControl/>
        <w:autoSpaceDE w:val="0"/>
        <w:autoSpaceDN w:val="0"/>
        <w:adjustRightInd w:val="0"/>
        <w:spacing w:after="240" w:line="480" w:lineRule="exact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C85D87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INTERNATIONAL SCIENTIFIC COMMITTEE FOR TUNA AND TUNA-LIKE SPECIES IN THE NORTH PACIFIC</w:t>
      </w:r>
    </w:p>
    <w:p w14:paraId="7BC70281" w14:textId="77777777" w:rsidR="003E1B85" w:rsidRPr="0006528E" w:rsidRDefault="003E1B85" w:rsidP="003E1B85">
      <w:pPr>
        <w:rPr>
          <w:rFonts w:ascii="Times New Roman" w:hAnsi="Times New Roman" w:cs="Times New Roman"/>
        </w:rPr>
      </w:pPr>
    </w:p>
    <w:p w14:paraId="1CB80986" w14:textId="77777777" w:rsidR="003E1B85" w:rsidRPr="00C85D87" w:rsidRDefault="003E1B85" w:rsidP="003E1B85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C85D8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BILLFISH WORKING GROUP (BILLWG)</w:t>
      </w:r>
    </w:p>
    <w:p w14:paraId="7F9A2FDD" w14:textId="5B521A7E" w:rsidR="004E5762" w:rsidRDefault="004E5762"/>
    <w:p w14:paraId="414CEEDD" w14:textId="3A7F65CD" w:rsidR="00DA3956" w:rsidRPr="00C85D87" w:rsidRDefault="00DA3956" w:rsidP="00DA3956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DATAPREPARETORY MEETING OF WESTERN CENTORAL NORTH PACIFIC STRIPED MARLIN STOCK ASSESSMENT</w:t>
      </w:r>
      <w:r w:rsidRPr="00C85D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ANNOUNCEMENT and DRAFT AGENDA</w:t>
      </w:r>
    </w:p>
    <w:p w14:paraId="77CF322E" w14:textId="0B466285" w:rsidR="003E1B85" w:rsidRDefault="003E1B85"/>
    <w:tbl>
      <w:tblPr>
        <w:tblStyle w:val="a3"/>
        <w:tblW w:w="90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6538"/>
      </w:tblGrid>
      <w:tr w:rsidR="005E5A1E" w:rsidRPr="004A3847" w14:paraId="0466FC8C" w14:textId="77777777" w:rsidTr="008144BB">
        <w:tc>
          <w:tcPr>
            <w:tcW w:w="2536" w:type="dxa"/>
          </w:tcPr>
          <w:p w14:paraId="3AAE61C2" w14:textId="77777777" w:rsidR="005E5A1E" w:rsidRPr="004A3847" w:rsidRDefault="005E5A1E" w:rsidP="008144BB">
            <w:pPr>
              <w:rPr>
                <w:rFonts w:ascii="Times New Roman" w:hAnsi="Times New Roman" w:cs="Times New Roman"/>
                <w:b/>
              </w:rPr>
            </w:pPr>
            <w:r w:rsidRPr="004A3847">
              <w:rPr>
                <w:rFonts w:ascii="Times New Roman" w:hAnsi="Times New Roman" w:cs="Times New Roman"/>
                <w:b/>
              </w:rPr>
              <w:t>Meeting S</w:t>
            </w:r>
            <w:r>
              <w:rPr>
                <w:rFonts w:ascii="Times New Roman" w:hAnsi="Times New Roman" w:cs="Times New Roman"/>
                <w:b/>
              </w:rPr>
              <w:t>tyle</w:t>
            </w:r>
            <w:r w:rsidRPr="004A3847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538" w:type="dxa"/>
          </w:tcPr>
          <w:p w14:paraId="7E488D86" w14:textId="6C7357CD" w:rsidR="00F421ED" w:rsidRDefault="00F421ED" w:rsidP="00F42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Hybrid meeting using </w:t>
            </w:r>
            <w:r w:rsidRPr="00A54100">
              <w:rPr>
                <w:rFonts w:ascii="Times New Roman" w:hAnsi="Times New Roman" w:cs="Times New Roman"/>
              </w:rPr>
              <w:t>Microsoft Teams</w:t>
            </w:r>
          </w:p>
          <w:p w14:paraId="3AD51976" w14:textId="1EBC1FA4" w:rsidR="00552B35" w:rsidRDefault="00552B35" w:rsidP="008144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WG chair will inform the link </w:t>
            </w:r>
            <w:r w:rsidR="00AE535C">
              <w:rPr>
                <w:rFonts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</w:t>
            </w:r>
            <w:r w:rsidRPr="00552B35">
              <w:rPr>
                <w:rFonts w:ascii="Times New Roman" w:hAnsi="Times New Roman" w:cs="Times New Roman"/>
              </w:rPr>
              <w:t>he day before the meeting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603C4D1B" w14:textId="77777777" w:rsidR="005E5A1E" w:rsidRPr="004A3847" w:rsidRDefault="005E5A1E" w:rsidP="008144BB">
            <w:pPr>
              <w:rPr>
                <w:rFonts w:ascii="Times New Roman" w:hAnsi="Times New Roman" w:cs="Times New Roman"/>
              </w:rPr>
            </w:pPr>
          </w:p>
        </w:tc>
      </w:tr>
      <w:tr w:rsidR="005E5A1E" w:rsidRPr="004A3847" w14:paraId="7FB9DB86" w14:textId="77777777" w:rsidTr="008144BB">
        <w:trPr>
          <w:trHeight w:val="297"/>
        </w:trPr>
        <w:tc>
          <w:tcPr>
            <w:tcW w:w="2536" w:type="dxa"/>
          </w:tcPr>
          <w:p w14:paraId="7DF3445F" w14:textId="77777777" w:rsidR="005E5A1E" w:rsidRPr="004A3847" w:rsidRDefault="005E5A1E" w:rsidP="008144BB">
            <w:pPr>
              <w:rPr>
                <w:rFonts w:ascii="Times New Roman" w:hAnsi="Times New Roman" w:cs="Times New Roman"/>
                <w:b/>
              </w:rPr>
            </w:pPr>
            <w:r w:rsidRPr="004A3847">
              <w:rPr>
                <w:rFonts w:ascii="Times New Roman" w:hAnsi="Times New Roman" w:cs="Times New Roman"/>
                <w:b/>
              </w:rPr>
              <w:t>Meeting Dates:</w:t>
            </w:r>
          </w:p>
        </w:tc>
        <w:tc>
          <w:tcPr>
            <w:tcW w:w="6538" w:type="dxa"/>
          </w:tcPr>
          <w:p w14:paraId="164562CF" w14:textId="5D4B92E8" w:rsidR="00F421ED" w:rsidRPr="00BA15C2" w:rsidRDefault="00F421ED" w:rsidP="00F421ED">
            <w:pPr>
              <w:spacing w:line="2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</w:t>
            </w:r>
            <w:r w:rsidRPr="00BA15C2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>8-30</w:t>
            </w:r>
            <w:r w:rsidRPr="00BA15C2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BA15C2">
              <w:rPr>
                <w:rFonts w:ascii="Times New Roman" w:hAnsi="Times New Roman" w:cs="Times New Roman"/>
              </w:rPr>
              <w:t>2022</w:t>
            </w:r>
            <w:proofErr w:type="gramEnd"/>
            <w:r w:rsidRPr="00BA1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10:00-17:00</w:t>
            </w:r>
            <w:r w:rsidRPr="00BA15C2">
              <w:rPr>
                <w:rFonts w:ascii="Times New Roman" w:hAnsi="Times New Roman" w:cs="Times New Roman"/>
              </w:rPr>
              <w:t xml:space="preserve"> (JST)</w:t>
            </w:r>
          </w:p>
          <w:p w14:paraId="5ED07F8B" w14:textId="77777777" w:rsidR="005E5A1E" w:rsidRPr="00C67912" w:rsidRDefault="005E5A1E" w:rsidP="008144BB">
            <w:pPr>
              <w:spacing w:line="280" w:lineRule="exact"/>
              <w:rPr>
                <w:rFonts w:ascii="Times New Roman" w:hAnsi="Times New Roman" w:cs="Times New Roman"/>
              </w:rPr>
            </w:pPr>
          </w:p>
        </w:tc>
      </w:tr>
      <w:tr w:rsidR="00F421ED" w:rsidRPr="004A3847" w14:paraId="49E426A8" w14:textId="77777777" w:rsidTr="008144BB">
        <w:trPr>
          <w:trHeight w:val="297"/>
        </w:trPr>
        <w:tc>
          <w:tcPr>
            <w:tcW w:w="2536" w:type="dxa"/>
          </w:tcPr>
          <w:p w14:paraId="4956D68A" w14:textId="6C45D2D8" w:rsidR="00F421ED" w:rsidRPr="004A3847" w:rsidRDefault="00F421ED" w:rsidP="008144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eeting Venue:</w:t>
            </w:r>
          </w:p>
        </w:tc>
        <w:tc>
          <w:tcPr>
            <w:tcW w:w="6538" w:type="dxa"/>
          </w:tcPr>
          <w:p w14:paraId="6FA24E50" w14:textId="77777777" w:rsidR="00F421ED" w:rsidRDefault="00F421ED" w:rsidP="00F421ED">
            <w:pPr>
              <w:spacing w:line="280" w:lineRule="exact"/>
              <w:rPr>
                <w:rFonts w:ascii="Times New Roman" w:hAnsi="Times New Roman" w:cs="Times New Roman"/>
              </w:rPr>
            </w:pPr>
            <w:r w:rsidRPr="00A70CDD">
              <w:rPr>
                <w:rFonts w:ascii="Times New Roman" w:hAnsi="Times New Roman" w:cs="Times New Roman"/>
              </w:rPr>
              <w:t>Japan Fisheries Research and Education Agency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A70CDD">
              <w:rPr>
                <w:rFonts w:ascii="Times New Roman" w:hAnsi="Times New Roman" w:cs="Times New Roman"/>
              </w:rPr>
              <w:t xml:space="preserve">2-12-4 </w:t>
            </w:r>
            <w:proofErr w:type="spellStart"/>
            <w:r w:rsidRPr="00A70CDD">
              <w:rPr>
                <w:rFonts w:ascii="Times New Roman" w:hAnsi="Times New Roman" w:cs="Times New Roman"/>
              </w:rPr>
              <w:t>Fukuura</w:t>
            </w:r>
            <w:proofErr w:type="spellEnd"/>
            <w:r w:rsidRPr="00A70CDD">
              <w:rPr>
                <w:rFonts w:ascii="Times New Roman" w:hAnsi="Times New Roman" w:cs="Times New Roman"/>
              </w:rPr>
              <w:t>, Kanazawa-</w:t>
            </w:r>
            <w:proofErr w:type="spellStart"/>
            <w:r w:rsidRPr="00A70CDD">
              <w:rPr>
                <w:rFonts w:ascii="Times New Roman" w:hAnsi="Times New Roman" w:cs="Times New Roman"/>
              </w:rPr>
              <w:t>ku</w:t>
            </w:r>
            <w:proofErr w:type="spellEnd"/>
            <w:r w:rsidRPr="00A70CDD">
              <w:rPr>
                <w:rFonts w:ascii="Times New Roman" w:hAnsi="Times New Roman" w:cs="Times New Roman"/>
              </w:rPr>
              <w:t>, Yokohama, Kanagawa, 236-8648, JAPAN</w:t>
            </w:r>
          </w:p>
          <w:p w14:paraId="23713AA9" w14:textId="77777777" w:rsidR="00F421ED" w:rsidRPr="00F421ED" w:rsidRDefault="00F421ED" w:rsidP="00F421ED">
            <w:pPr>
              <w:spacing w:line="280" w:lineRule="exact"/>
              <w:rPr>
                <w:rFonts w:ascii="Times New Roman" w:hAnsi="Times New Roman" w:cs="Times New Roman"/>
              </w:rPr>
            </w:pPr>
          </w:p>
        </w:tc>
      </w:tr>
      <w:tr w:rsidR="005E5A1E" w:rsidRPr="004A3847" w14:paraId="72010DDF" w14:textId="77777777" w:rsidTr="008144BB">
        <w:tc>
          <w:tcPr>
            <w:tcW w:w="2536" w:type="dxa"/>
          </w:tcPr>
          <w:p w14:paraId="18279054" w14:textId="77777777" w:rsidR="005E5A1E" w:rsidRPr="004A3847" w:rsidRDefault="005E5A1E" w:rsidP="008144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Meeting </w:t>
            </w:r>
            <w:r w:rsidRPr="004A3847">
              <w:rPr>
                <w:rFonts w:ascii="Times New Roman" w:hAnsi="Times New Roman" w:cs="Times New Roman"/>
                <w:b/>
              </w:rPr>
              <w:t>Goals:</w:t>
            </w:r>
          </w:p>
        </w:tc>
        <w:tc>
          <w:tcPr>
            <w:tcW w:w="6538" w:type="dxa"/>
          </w:tcPr>
          <w:p w14:paraId="525A1AF4" w14:textId="54714549" w:rsidR="00DA3956" w:rsidRPr="00F421ED" w:rsidRDefault="00DA3956" w:rsidP="00F421ED">
            <w:pPr>
              <w:spacing w:line="280" w:lineRule="exact"/>
              <w:rPr>
                <w:rFonts w:ascii="Times New Roman" w:hAnsi="Times New Roman" w:cs="Times New Roman"/>
              </w:rPr>
            </w:pPr>
            <w:r w:rsidRPr="00F421ED">
              <w:rPr>
                <w:rFonts w:ascii="Times New Roman" w:hAnsi="Times New Roman" w:cs="Times New Roman"/>
              </w:rPr>
              <w:t>To agree on the data and the model configuration of Stock Synthesis 3</w:t>
            </w:r>
            <w:r w:rsidR="006B112B">
              <w:rPr>
                <w:rFonts w:ascii="Times New Roman" w:hAnsi="Times New Roman" w:cs="Times New Roman"/>
              </w:rPr>
              <w:t xml:space="preserve"> for WCNPO swordfish stock</w:t>
            </w:r>
          </w:p>
          <w:p w14:paraId="52CBDD99" w14:textId="0A1A3615" w:rsidR="0076626C" w:rsidRPr="008916D6" w:rsidRDefault="0076626C" w:rsidP="008916D6">
            <w:pPr>
              <w:spacing w:line="280" w:lineRule="exact"/>
              <w:rPr>
                <w:rFonts w:ascii="Times New Roman" w:hAnsi="Times New Roman" w:cs="Times New Roman"/>
              </w:rPr>
            </w:pPr>
          </w:p>
        </w:tc>
      </w:tr>
      <w:tr w:rsidR="005E5A1E" w:rsidRPr="004A3847" w14:paraId="22F19053" w14:textId="77777777" w:rsidTr="008144BB">
        <w:tc>
          <w:tcPr>
            <w:tcW w:w="2536" w:type="dxa"/>
          </w:tcPr>
          <w:p w14:paraId="2D7E154E" w14:textId="77777777" w:rsidR="005E5A1E" w:rsidRPr="004A3847" w:rsidRDefault="005E5A1E" w:rsidP="008144BB">
            <w:pPr>
              <w:rPr>
                <w:rFonts w:ascii="Times New Roman" w:hAnsi="Times New Roman" w:cs="Times New Roman"/>
                <w:b/>
              </w:rPr>
            </w:pPr>
            <w:r w:rsidRPr="004A3847">
              <w:rPr>
                <w:rFonts w:ascii="Times New Roman" w:hAnsi="Times New Roman" w:cs="Times New Roman"/>
                <w:b/>
              </w:rPr>
              <w:t>Meeting Attendance:</w:t>
            </w:r>
          </w:p>
        </w:tc>
        <w:tc>
          <w:tcPr>
            <w:tcW w:w="6538" w:type="dxa"/>
          </w:tcPr>
          <w:p w14:paraId="17CAEE38" w14:textId="649B1504" w:rsidR="00AE535C" w:rsidRPr="00AE535C" w:rsidRDefault="005E5A1E" w:rsidP="008144BB">
            <w:pPr>
              <w:spacing w:line="280" w:lineRule="exact"/>
              <w:rPr>
                <w:rFonts w:ascii="Times New Roman" w:hAnsi="Times New Roman" w:cs="Times New Roman"/>
              </w:rPr>
            </w:pPr>
            <w:r w:rsidRPr="004A3847">
              <w:rPr>
                <w:rFonts w:ascii="Times New Roman" w:hAnsi="Times New Roman" w:cs="Times New Roman"/>
              </w:rPr>
              <w:t xml:space="preserve">Please respond to </w:t>
            </w:r>
            <w:proofErr w:type="spellStart"/>
            <w:r w:rsidRPr="004A3847">
              <w:rPr>
                <w:rFonts w:ascii="Times New Roman" w:hAnsi="Times New Roman" w:cs="Times New Roman"/>
              </w:rPr>
              <w:t>Hirotaka</w:t>
            </w:r>
            <w:proofErr w:type="spellEnd"/>
            <w:r w:rsidRPr="004A38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3847">
              <w:rPr>
                <w:rFonts w:ascii="Times New Roman" w:hAnsi="Times New Roman" w:cs="Times New Roman"/>
              </w:rPr>
              <w:t>Ijima</w:t>
            </w:r>
            <w:proofErr w:type="spellEnd"/>
            <w:r w:rsidRPr="004A3847">
              <w:rPr>
                <w:rFonts w:ascii="Times New Roman" w:hAnsi="Times New Roman" w:cs="Times New Roman"/>
              </w:rPr>
              <w:t xml:space="preserve"> </w:t>
            </w:r>
            <w:r w:rsidR="00AE535C" w:rsidRPr="004A3847">
              <w:rPr>
                <w:rFonts w:ascii="Times New Roman" w:hAnsi="Times New Roman" w:cs="Times New Roman"/>
              </w:rPr>
              <w:t>if you plan on attending this meeting</w:t>
            </w:r>
            <w:r w:rsidR="00AE535C">
              <w:rPr>
                <w:rFonts w:ascii="Times New Roman" w:hAnsi="Times New Roman" w:cs="Times New Roman"/>
              </w:rPr>
              <w:t>.</w:t>
            </w:r>
          </w:p>
          <w:p w14:paraId="0DE846D2" w14:textId="3998F5F8" w:rsidR="005E5A1E" w:rsidRPr="00230B3B" w:rsidRDefault="005E5A1E" w:rsidP="00AE535C">
            <w:pPr>
              <w:spacing w:line="280" w:lineRule="exact"/>
            </w:pPr>
            <w:r w:rsidRPr="004A3847">
              <w:rPr>
                <w:rFonts w:ascii="Times New Roman" w:hAnsi="Times New Roman" w:cs="Times New Roman"/>
              </w:rPr>
              <w:t xml:space="preserve">(Email: </w:t>
            </w:r>
            <w:hyperlink r:id="rId7" w:history="1">
              <w:r w:rsidR="00230B3B" w:rsidRPr="001F6D55">
                <w:rPr>
                  <w:rStyle w:val="a4"/>
                </w:rPr>
                <w:t>ijima_hirotaka69@fra.go.jp</w:t>
              </w:r>
            </w:hyperlink>
            <w:r w:rsidR="00230B3B">
              <w:t>)</w:t>
            </w:r>
          </w:p>
        </w:tc>
      </w:tr>
      <w:tr w:rsidR="005E5A1E" w:rsidRPr="004A3847" w14:paraId="1202E2E2" w14:textId="77777777" w:rsidTr="008144BB">
        <w:trPr>
          <w:trHeight w:val="312"/>
        </w:trPr>
        <w:tc>
          <w:tcPr>
            <w:tcW w:w="2536" w:type="dxa"/>
          </w:tcPr>
          <w:p w14:paraId="283A962C" w14:textId="77777777" w:rsidR="005E5A1E" w:rsidRPr="004A3847" w:rsidRDefault="005E5A1E" w:rsidP="008144BB">
            <w:pPr>
              <w:rPr>
                <w:rFonts w:ascii="Times New Roman" w:hAnsi="Times New Roman" w:cs="Times New Roman"/>
                <w:b/>
              </w:rPr>
            </w:pPr>
            <w:r w:rsidRPr="004A3847">
              <w:rPr>
                <w:rFonts w:ascii="Times New Roman" w:hAnsi="Times New Roman" w:cs="Times New Roman"/>
                <w:b/>
              </w:rPr>
              <w:t>Working Papers:</w:t>
            </w:r>
          </w:p>
        </w:tc>
        <w:tc>
          <w:tcPr>
            <w:tcW w:w="6538" w:type="dxa"/>
          </w:tcPr>
          <w:p w14:paraId="6F836536" w14:textId="77777777" w:rsidR="005E5A1E" w:rsidRDefault="005E5A1E" w:rsidP="008144BB">
            <w:pPr>
              <w:spacing w:line="28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4A3847">
              <w:rPr>
                <w:rFonts w:ascii="Times New Roman" w:hAnsi="Times New Roman" w:cs="Times New Roman"/>
              </w:rPr>
              <w:t xml:space="preserve">Submit working papers to </w:t>
            </w:r>
            <w:proofErr w:type="spellStart"/>
            <w:r w:rsidRPr="004A3847">
              <w:rPr>
                <w:rFonts w:ascii="Times New Roman" w:hAnsi="Times New Roman" w:cs="Times New Roman"/>
              </w:rPr>
              <w:t>Hirotaka</w:t>
            </w:r>
            <w:proofErr w:type="spellEnd"/>
            <w:r w:rsidRPr="004A38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3847">
              <w:rPr>
                <w:rFonts w:ascii="Times New Roman" w:hAnsi="Times New Roman" w:cs="Times New Roman"/>
              </w:rPr>
              <w:t>Ijima</w:t>
            </w:r>
            <w:proofErr w:type="spellEnd"/>
            <w:r w:rsidRPr="004A3847">
              <w:rPr>
                <w:rFonts w:ascii="Times New Roman" w:hAnsi="Times New Roman" w:cs="Times New Roman"/>
              </w:rPr>
              <w:t xml:space="preserve"> by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F421ED">
              <w:rPr>
                <w:rFonts w:ascii="Times New Roman" w:hAnsi="Times New Roman" w:cs="Times New Roman"/>
              </w:rPr>
              <w:t>November</w:t>
            </w:r>
            <w:r w:rsidRPr="004A384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421ED">
              <w:rPr>
                <w:rFonts w:ascii="Times New Roman" w:hAnsi="Times New Roman" w:cs="Times New Roman"/>
                <w:color w:val="000000" w:themeColor="text1"/>
              </w:rPr>
              <w:t>25</w:t>
            </w:r>
            <w:r w:rsidR="009476F8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="00F421ED">
              <w:rPr>
                <w:rFonts w:ascii="Times New Roman" w:hAnsi="Times New Roman" w:cs="Times New Roman"/>
                <w:color w:val="000000" w:themeColor="text1"/>
              </w:rPr>
              <w:t>h</w:t>
            </w:r>
            <w:r w:rsidRPr="004A3847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  <w:p w14:paraId="6A9FDD8A" w14:textId="34A315AD" w:rsidR="00F421ED" w:rsidRPr="004A3847" w:rsidRDefault="00F421ED" w:rsidP="008144BB">
            <w:pPr>
              <w:spacing w:line="280" w:lineRule="exac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E5A1E" w:rsidRPr="004A3847" w14:paraId="1DA0257B" w14:textId="77777777" w:rsidTr="008144BB">
        <w:tc>
          <w:tcPr>
            <w:tcW w:w="2536" w:type="dxa"/>
          </w:tcPr>
          <w:p w14:paraId="13C6B339" w14:textId="77777777" w:rsidR="005E5A1E" w:rsidRPr="004A3847" w:rsidRDefault="005E5A1E" w:rsidP="008144BB">
            <w:pPr>
              <w:rPr>
                <w:rFonts w:ascii="Times New Roman" w:hAnsi="Times New Roman" w:cs="Times New Roman"/>
                <w:b/>
              </w:rPr>
            </w:pPr>
            <w:r w:rsidRPr="004A3847">
              <w:rPr>
                <w:rFonts w:ascii="Times New Roman" w:hAnsi="Times New Roman" w:cs="Times New Roman"/>
                <w:b/>
              </w:rPr>
              <w:t>BILLWG Contact:</w:t>
            </w:r>
          </w:p>
        </w:tc>
        <w:tc>
          <w:tcPr>
            <w:tcW w:w="6538" w:type="dxa"/>
          </w:tcPr>
          <w:p w14:paraId="48D6513F" w14:textId="77777777" w:rsidR="005E5A1E" w:rsidRDefault="005E5A1E" w:rsidP="008144BB">
            <w:pPr>
              <w:spacing w:line="280" w:lineRule="exact"/>
              <w:rPr>
                <w:rFonts w:ascii="Times New Roman" w:hAnsi="Times New Roman" w:cs="Times New Roman"/>
              </w:rPr>
            </w:pPr>
            <w:proofErr w:type="spellStart"/>
            <w:r w:rsidRPr="004A3847">
              <w:rPr>
                <w:rFonts w:ascii="Times New Roman" w:hAnsi="Times New Roman" w:cs="Times New Roman"/>
              </w:rPr>
              <w:t>Hirotaka</w:t>
            </w:r>
            <w:proofErr w:type="spellEnd"/>
            <w:r w:rsidRPr="004A38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3847">
              <w:rPr>
                <w:rFonts w:ascii="Times New Roman" w:hAnsi="Times New Roman" w:cs="Times New Roman"/>
              </w:rPr>
              <w:t>Ijima</w:t>
            </w:r>
            <w:proofErr w:type="spellEnd"/>
            <w:r w:rsidRPr="004A38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Ph.D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, ISC BILLWG Chair) </w:t>
            </w:r>
          </w:p>
          <w:p w14:paraId="60F7B8EC" w14:textId="77777777" w:rsidR="005E5A1E" w:rsidRDefault="005E5A1E" w:rsidP="008144BB">
            <w:pPr>
              <w:spacing w:line="280" w:lineRule="exact"/>
              <w:rPr>
                <w:rFonts w:ascii="Times New Roman" w:hAnsi="Times New Roman" w:cs="Times New Roman"/>
              </w:rPr>
            </w:pPr>
            <w:r w:rsidRPr="00A70CDD">
              <w:rPr>
                <w:rFonts w:ascii="Times New Roman" w:hAnsi="Times New Roman" w:cs="Times New Roman"/>
              </w:rPr>
              <w:t>Highly Migratory Resources Division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70CDD">
              <w:rPr>
                <w:rFonts w:ascii="Times New Roman" w:hAnsi="Times New Roman" w:cs="Times New Roman"/>
              </w:rPr>
              <w:t>Fisheries Stock Assessment Center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70CDD">
              <w:rPr>
                <w:rFonts w:ascii="Times New Roman" w:hAnsi="Times New Roman" w:cs="Times New Roman"/>
              </w:rPr>
              <w:t>Fisheries Resources Institute (FRI)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70CDD">
              <w:rPr>
                <w:rFonts w:ascii="Times New Roman" w:hAnsi="Times New Roman" w:cs="Times New Roman"/>
              </w:rPr>
              <w:t>Japan Fisheries Research and Education Agency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A70CDD">
              <w:rPr>
                <w:rFonts w:ascii="Times New Roman" w:hAnsi="Times New Roman" w:cs="Times New Roman"/>
              </w:rPr>
              <w:t xml:space="preserve">2-12-4 </w:t>
            </w:r>
            <w:proofErr w:type="spellStart"/>
            <w:r w:rsidRPr="00A70CDD">
              <w:rPr>
                <w:rFonts w:ascii="Times New Roman" w:hAnsi="Times New Roman" w:cs="Times New Roman"/>
              </w:rPr>
              <w:t>Fukuura</w:t>
            </w:r>
            <w:proofErr w:type="spellEnd"/>
            <w:r w:rsidRPr="00A70CDD">
              <w:rPr>
                <w:rFonts w:ascii="Times New Roman" w:hAnsi="Times New Roman" w:cs="Times New Roman"/>
              </w:rPr>
              <w:t>, Kanazawa-</w:t>
            </w:r>
            <w:proofErr w:type="spellStart"/>
            <w:r w:rsidRPr="00A70CDD">
              <w:rPr>
                <w:rFonts w:ascii="Times New Roman" w:hAnsi="Times New Roman" w:cs="Times New Roman"/>
              </w:rPr>
              <w:t>ku</w:t>
            </w:r>
            <w:proofErr w:type="spellEnd"/>
            <w:r w:rsidRPr="00A70CDD">
              <w:rPr>
                <w:rFonts w:ascii="Times New Roman" w:hAnsi="Times New Roman" w:cs="Times New Roman"/>
              </w:rPr>
              <w:t>, Yokohama, Kanagawa, 236-8648, JAPAN</w:t>
            </w:r>
          </w:p>
          <w:p w14:paraId="3E94FFA5" w14:textId="35154325" w:rsidR="00230B3B" w:rsidRDefault="005E5A1E" w:rsidP="008144BB">
            <w:pPr>
              <w:spacing w:line="280" w:lineRule="exact"/>
            </w:pPr>
            <w:r w:rsidRPr="004A3847">
              <w:rPr>
                <w:rFonts w:ascii="Times New Roman" w:hAnsi="Times New Roman" w:cs="Times New Roman"/>
              </w:rPr>
              <w:t xml:space="preserve">E-mail: </w:t>
            </w:r>
            <w:hyperlink r:id="rId8" w:history="1">
              <w:r w:rsidR="00230B3B" w:rsidRPr="001F6D55">
                <w:rPr>
                  <w:rStyle w:val="a4"/>
                </w:rPr>
                <w:t>ijima_hirotaka69@fra.go.jp</w:t>
              </w:r>
            </w:hyperlink>
          </w:p>
          <w:p w14:paraId="7524BE29" w14:textId="77777777" w:rsidR="005E5A1E" w:rsidRPr="004A3847" w:rsidRDefault="005E5A1E" w:rsidP="008144BB">
            <w:pPr>
              <w:spacing w:line="2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</w:t>
            </w:r>
            <w:r w:rsidRPr="004A3847">
              <w:rPr>
                <w:rFonts w:ascii="Times New Roman" w:hAnsi="Times New Roman" w:cs="Times New Roman"/>
              </w:rPr>
              <w:t>: +8</w:t>
            </w:r>
            <w:r>
              <w:rPr>
                <w:rFonts w:ascii="Times New Roman" w:hAnsi="Times New Roman" w:cs="Times New Roman"/>
              </w:rPr>
              <w:t>1-543-36-6044</w:t>
            </w:r>
          </w:p>
        </w:tc>
      </w:tr>
    </w:tbl>
    <w:p w14:paraId="3FF7812D" w14:textId="1523618F" w:rsidR="000B70DC" w:rsidRDefault="00D15BBF">
      <w:pPr>
        <w:widowControl/>
        <w:jc w:val="left"/>
      </w:pPr>
      <w:r>
        <w:br w:type="page"/>
      </w:r>
    </w:p>
    <w:p w14:paraId="4A745A32" w14:textId="77777777" w:rsidR="00394045" w:rsidRPr="00956990" w:rsidRDefault="00394045" w:rsidP="00394045">
      <w:pPr>
        <w:jc w:val="center"/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sz w:val="32"/>
          <w:szCs w:val="32"/>
          <w:u w:val="thick"/>
        </w:rPr>
        <w:lastRenderedPageBreak/>
        <w:t>DRAFT AGENDA</w:t>
      </w:r>
    </w:p>
    <w:p w14:paraId="6CB51FF4" w14:textId="77777777" w:rsidR="00394045" w:rsidRPr="00D64EC8" w:rsidRDefault="00394045" w:rsidP="00394045">
      <w:pPr>
        <w:jc w:val="left"/>
        <w:rPr>
          <w:rFonts w:ascii="Times New Roman" w:hAnsi="Times New Roman" w:cs="Times New Roman"/>
        </w:rPr>
      </w:pPr>
    </w:p>
    <w:p w14:paraId="7B97D424" w14:textId="608C06CD" w:rsidR="00394045" w:rsidRPr="00443C75" w:rsidRDefault="00F421ED" w:rsidP="0039404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F421ED">
        <w:rPr>
          <w:rFonts w:ascii="Times New Roman" w:hAnsi="Times New Roman" w:cs="Times New Roman"/>
          <w:b/>
          <w:bCs/>
          <w:color w:val="000000"/>
          <w:kern w:val="0"/>
        </w:rPr>
        <w:t>November</w:t>
      </w:r>
      <w:r w:rsidR="00394045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</w:rPr>
        <w:t>28</w:t>
      </w:r>
      <w:r w:rsidR="00394045">
        <w:rPr>
          <w:rFonts w:ascii="Times New Roman" w:hAnsi="Times New Roman" w:cs="Times New Roman"/>
          <w:b/>
          <w:bCs/>
          <w:color w:val="000000"/>
          <w:kern w:val="0"/>
        </w:rPr>
        <w:t>th</w:t>
      </w:r>
      <w:r w:rsidR="00394045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 (</w:t>
      </w:r>
      <w:r w:rsidR="00DB7796">
        <w:rPr>
          <w:rFonts w:ascii="Times New Roman" w:hAnsi="Times New Roman" w:cs="Times New Roman"/>
          <w:b/>
          <w:bCs/>
          <w:color w:val="000000"/>
          <w:kern w:val="0"/>
        </w:rPr>
        <w:t>Monday</w:t>
      </w:r>
      <w:proofErr w:type="gramStart"/>
      <w:r w:rsidR="00394045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), </w:t>
      </w: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 10</w:t>
      </w:r>
      <w:proofErr w:type="gramEnd"/>
      <w:r w:rsidR="00394045">
        <w:rPr>
          <w:rFonts w:ascii="Times New Roman" w:hAnsi="Times New Roman" w:cs="Times New Roman"/>
          <w:b/>
          <w:bCs/>
          <w:color w:val="000000"/>
          <w:kern w:val="0"/>
        </w:rPr>
        <w:t>:</w:t>
      </w:r>
      <w:r w:rsidR="00394045" w:rsidRPr="00443C75">
        <w:rPr>
          <w:rFonts w:ascii="Times New Roman" w:hAnsi="Times New Roman" w:cs="Times New Roman"/>
          <w:b/>
          <w:bCs/>
          <w:color w:val="000000"/>
          <w:kern w:val="0"/>
        </w:rPr>
        <w:t>00</w:t>
      </w:r>
      <w:r w:rsidR="006412B1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394045" w:rsidRPr="00443C75">
        <w:rPr>
          <w:rFonts w:ascii="Times New Roman" w:hAnsi="Times New Roman" w:cs="Times New Roman"/>
          <w:b/>
          <w:bCs/>
          <w:color w:val="000000"/>
          <w:kern w:val="0"/>
        </w:rPr>
        <w:t>-</w:t>
      </w:r>
      <w:r w:rsidR="006412B1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394045" w:rsidRPr="00443C75">
        <w:rPr>
          <w:rFonts w:ascii="Times New Roman" w:hAnsi="Times New Roman" w:cs="Times New Roman"/>
          <w:b/>
          <w:bCs/>
          <w:color w:val="000000"/>
          <w:kern w:val="0"/>
        </w:rPr>
        <w:t>1</w:t>
      </w:r>
      <w:r>
        <w:rPr>
          <w:rFonts w:ascii="Times New Roman" w:hAnsi="Times New Roman" w:cs="Times New Roman"/>
          <w:b/>
          <w:bCs/>
          <w:color w:val="000000"/>
          <w:kern w:val="0"/>
        </w:rPr>
        <w:t>7</w:t>
      </w:r>
      <w:r w:rsidR="00394045">
        <w:rPr>
          <w:rFonts w:ascii="Times New Roman" w:hAnsi="Times New Roman" w:cs="Times New Roman"/>
          <w:b/>
          <w:bCs/>
          <w:color w:val="000000"/>
          <w:kern w:val="0"/>
        </w:rPr>
        <w:t>:0</w:t>
      </w:r>
      <w:r w:rsidR="00394045" w:rsidRPr="00443C75">
        <w:rPr>
          <w:rFonts w:ascii="Times New Roman" w:hAnsi="Times New Roman" w:cs="Times New Roman"/>
          <w:b/>
          <w:bCs/>
          <w:color w:val="000000"/>
          <w:kern w:val="0"/>
        </w:rPr>
        <w:t>0</w:t>
      </w:r>
      <w:r w:rsidR="00394045">
        <w:rPr>
          <w:rFonts w:ascii="Times New Roman" w:hAnsi="Times New Roman" w:cs="Times New Roman"/>
          <w:b/>
          <w:bCs/>
          <w:color w:val="000000"/>
          <w:kern w:val="0"/>
        </w:rPr>
        <w:t xml:space="preserve"> (JST)</w:t>
      </w:r>
    </w:p>
    <w:p w14:paraId="0AB256B4" w14:textId="78582068" w:rsidR="00394045" w:rsidRDefault="00394045" w:rsidP="00394045">
      <w:pPr>
        <w:widowControl/>
        <w:autoSpaceDE w:val="0"/>
        <w:autoSpaceDN w:val="0"/>
        <w:adjustRightInd w:val="0"/>
        <w:spacing w:after="240" w:line="240" w:lineRule="exact"/>
        <w:ind w:leftChars="400" w:left="1134" w:hanging="174"/>
        <w:jc w:val="left"/>
        <w:rPr>
          <w:rFonts w:ascii="Times New Roman" w:hAnsi="Times New Roman" w:cs="Times New Roman"/>
          <w:color w:val="000000"/>
          <w:kern w:val="0"/>
        </w:rPr>
      </w:pPr>
      <w:r w:rsidRPr="00856A2D">
        <w:rPr>
          <w:rFonts w:ascii="Times New Roman" w:hAnsi="Times New Roman" w:cs="Times New Roman"/>
          <w:color w:val="000000"/>
          <w:kern w:val="0"/>
        </w:rPr>
        <w:t>1. Opening of Billfish Working Group (BILL</w:t>
      </w:r>
      <w:r>
        <w:rPr>
          <w:rFonts w:ascii="Times New Roman" w:hAnsi="Times New Roman" w:cs="Times New Roman"/>
          <w:color w:val="000000"/>
          <w:kern w:val="0"/>
        </w:rPr>
        <w:t>WG) workshop</w:t>
      </w:r>
    </w:p>
    <w:p w14:paraId="76B4E0F9" w14:textId="35C949A8" w:rsidR="00394045" w:rsidRPr="00856A2D" w:rsidRDefault="00394045" w:rsidP="009A21F4">
      <w:pPr>
        <w:widowControl/>
        <w:autoSpaceDE w:val="0"/>
        <w:autoSpaceDN w:val="0"/>
        <w:adjustRightInd w:val="0"/>
        <w:spacing w:after="240" w:line="240" w:lineRule="exact"/>
        <w:ind w:left="960" w:firstLine="741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a. Welcoming </w:t>
      </w:r>
      <w:r w:rsidR="008D5F52">
        <w:rPr>
          <w:rFonts w:ascii="Times New Roman" w:hAnsi="Times New Roman" w:cs="Times New Roman"/>
          <w:color w:val="000000"/>
          <w:kern w:val="0"/>
        </w:rPr>
        <w:t>r</w:t>
      </w:r>
      <w:r>
        <w:rPr>
          <w:rFonts w:ascii="Times New Roman" w:hAnsi="Times New Roman" w:cs="Times New Roman"/>
          <w:color w:val="000000"/>
          <w:kern w:val="0"/>
        </w:rPr>
        <w:t>emarks</w:t>
      </w:r>
    </w:p>
    <w:p w14:paraId="1427A965" w14:textId="77777777" w:rsidR="00394045" w:rsidRDefault="00394045" w:rsidP="009A21F4">
      <w:pPr>
        <w:widowControl/>
        <w:autoSpaceDE w:val="0"/>
        <w:autoSpaceDN w:val="0"/>
        <w:adjustRightInd w:val="0"/>
        <w:spacing w:after="240" w:line="240" w:lineRule="exact"/>
        <w:ind w:left="960" w:firstLine="741"/>
        <w:jc w:val="left"/>
        <w:rPr>
          <w:rFonts w:ascii="Times New Roman" w:hAnsi="Times New Roman" w:cs="Times New Roman"/>
          <w:color w:val="000000"/>
          <w:kern w:val="0"/>
        </w:rPr>
      </w:pPr>
      <w:r w:rsidRPr="00856A2D">
        <w:rPr>
          <w:rFonts w:ascii="Times New Roman" w:hAnsi="Times New Roman" w:cs="Times New Roman"/>
          <w:color w:val="000000"/>
          <w:kern w:val="0"/>
        </w:rPr>
        <w:t>b. Introduction</w:t>
      </w:r>
      <w:r>
        <w:rPr>
          <w:rFonts w:ascii="Times New Roman" w:hAnsi="Times New Roman" w:cs="Times New Roman"/>
          <w:color w:val="000000"/>
          <w:kern w:val="0"/>
        </w:rPr>
        <w:t>s</w:t>
      </w:r>
    </w:p>
    <w:p w14:paraId="509A41C3" w14:textId="5B24FBA6" w:rsidR="00394045" w:rsidRPr="00856A2D" w:rsidRDefault="00394045" w:rsidP="009A21F4">
      <w:pPr>
        <w:widowControl/>
        <w:autoSpaceDE w:val="0"/>
        <w:autoSpaceDN w:val="0"/>
        <w:adjustRightInd w:val="0"/>
        <w:spacing w:after="240" w:line="240" w:lineRule="exact"/>
        <w:ind w:left="960" w:firstLine="741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c. Standard </w:t>
      </w:r>
      <w:r w:rsidR="008D5F52">
        <w:rPr>
          <w:rFonts w:ascii="Times New Roman" w:hAnsi="Times New Roman" w:cs="Times New Roman"/>
          <w:color w:val="000000"/>
          <w:kern w:val="0"/>
        </w:rPr>
        <w:t>m</w:t>
      </w:r>
      <w:r>
        <w:rPr>
          <w:rFonts w:ascii="Times New Roman" w:hAnsi="Times New Roman" w:cs="Times New Roman"/>
          <w:color w:val="000000"/>
          <w:kern w:val="0"/>
        </w:rPr>
        <w:t xml:space="preserve">eeting </w:t>
      </w:r>
      <w:r w:rsidR="008D5F52">
        <w:rPr>
          <w:rFonts w:ascii="Times New Roman" w:hAnsi="Times New Roman" w:cs="Times New Roman"/>
          <w:color w:val="000000"/>
          <w:kern w:val="0"/>
        </w:rPr>
        <w:t>p</w:t>
      </w:r>
      <w:r>
        <w:rPr>
          <w:rFonts w:ascii="Times New Roman" w:hAnsi="Times New Roman" w:cs="Times New Roman"/>
          <w:color w:val="000000"/>
          <w:kern w:val="0"/>
        </w:rPr>
        <w:t>rotocols</w:t>
      </w:r>
    </w:p>
    <w:p w14:paraId="48D9A6E9" w14:textId="66491168" w:rsidR="00394045" w:rsidRPr="00856A2D" w:rsidRDefault="00394045" w:rsidP="00394045">
      <w:pPr>
        <w:widowControl/>
        <w:autoSpaceDE w:val="0"/>
        <w:autoSpaceDN w:val="0"/>
        <w:adjustRightInd w:val="0"/>
        <w:spacing w:after="240" w:line="240" w:lineRule="exact"/>
        <w:ind w:firstLine="960"/>
        <w:jc w:val="left"/>
        <w:rPr>
          <w:rFonts w:ascii="Times New Roman" w:hAnsi="Times New Roman" w:cs="Times New Roman"/>
          <w:color w:val="000000"/>
          <w:kern w:val="0"/>
        </w:rPr>
      </w:pPr>
      <w:r w:rsidRPr="00856A2D">
        <w:rPr>
          <w:rFonts w:ascii="Times New Roman" w:hAnsi="Times New Roman" w:cs="Times New Roman"/>
          <w:color w:val="000000"/>
          <w:kern w:val="0"/>
        </w:rPr>
        <w:t xml:space="preserve">2. Adoption of </w:t>
      </w:r>
      <w:r w:rsidR="008D5F52">
        <w:rPr>
          <w:rFonts w:ascii="Times New Roman" w:hAnsi="Times New Roman" w:cs="Times New Roman"/>
          <w:color w:val="000000"/>
          <w:kern w:val="0"/>
        </w:rPr>
        <w:t>a</w:t>
      </w:r>
      <w:r w:rsidRPr="00856A2D">
        <w:rPr>
          <w:rFonts w:ascii="Times New Roman" w:hAnsi="Times New Roman" w:cs="Times New Roman"/>
          <w:color w:val="000000"/>
          <w:kern w:val="0"/>
        </w:rPr>
        <w:t>gend</w:t>
      </w:r>
      <w:r>
        <w:rPr>
          <w:rFonts w:ascii="Times New Roman" w:hAnsi="Times New Roman" w:cs="Times New Roman"/>
          <w:color w:val="000000"/>
          <w:kern w:val="0"/>
        </w:rPr>
        <w:t xml:space="preserve">a and </w:t>
      </w:r>
      <w:r w:rsidR="008D5F52">
        <w:rPr>
          <w:rFonts w:ascii="Times New Roman" w:hAnsi="Times New Roman" w:cs="Times New Roman"/>
          <w:color w:val="000000"/>
          <w:kern w:val="0"/>
        </w:rPr>
        <w:t>a</w:t>
      </w:r>
      <w:r>
        <w:rPr>
          <w:rFonts w:ascii="Times New Roman" w:hAnsi="Times New Roman" w:cs="Times New Roman"/>
          <w:color w:val="000000"/>
          <w:kern w:val="0"/>
        </w:rPr>
        <w:t xml:space="preserve">ssignment of </w:t>
      </w:r>
      <w:r w:rsidR="008D5F52">
        <w:rPr>
          <w:rFonts w:ascii="Times New Roman" w:hAnsi="Times New Roman" w:cs="Times New Roman"/>
          <w:color w:val="000000"/>
          <w:kern w:val="0"/>
        </w:rPr>
        <w:t>r</w:t>
      </w:r>
      <w:r>
        <w:rPr>
          <w:rFonts w:ascii="Times New Roman" w:hAnsi="Times New Roman" w:cs="Times New Roman"/>
          <w:color w:val="000000"/>
          <w:kern w:val="0"/>
        </w:rPr>
        <w:t>apporteurs</w:t>
      </w:r>
    </w:p>
    <w:p w14:paraId="60E52703" w14:textId="000FCA66" w:rsidR="00394045" w:rsidRDefault="00394045" w:rsidP="00394045">
      <w:pPr>
        <w:widowControl/>
        <w:autoSpaceDE w:val="0"/>
        <w:autoSpaceDN w:val="0"/>
        <w:adjustRightInd w:val="0"/>
        <w:spacing w:after="240" w:line="240" w:lineRule="exact"/>
        <w:ind w:left="96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</w:t>
      </w:r>
      <w:r w:rsidRPr="00856A2D">
        <w:rPr>
          <w:rFonts w:ascii="Times New Roman" w:hAnsi="Times New Roman" w:cs="Times New Roman"/>
          <w:color w:val="000000"/>
          <w:kern w:val="0"/>
        </w:rPr>
        <w:t xml:space="preserve">. Numbering </w:t>
      </w:r>
      <w:r w:rsidR="008D5F52">
        <w:rPr>
          <w:rFonts w:ascii="Times New Roman" w:hAnsi="Times New Roman" w:cs="Times New Roman"/>
          <w:color w:val="000000"/>
          <w:kern w:val="0"/>
        </w:rPr>
        <w:t>w</w:t>
      </w:r>
      <w:r w:rsidRPr="00856A2D">
        <w:rPr>
          <w:rFonts w:ascii="Times New Roman" w:hAnsi="Times New Roman" w:cs="Times New Roman"/>
          <w:color w:val="000000"/>
          <w:kern w:val="0"/>
        </w:rPr>
        <w:t xml:space="preserve">orking </w:t>
      </w:r>
      <w:r w:rsidR="008D5F52">
        <w:rPr>
          <w:rFonts w:ascii="Times New Roman" w:hAnsi="Times New Roman" w:cs="Times New Roman"/>
          <w:color w:val="000000"/>
          <w:kern w:val="0"/>
        </w:rPr>
        <w:t>p</w:t>
      </w:r>
      <w:r w:rsidRPr="00856A2D">
        <w:rPr>
          <w:rFonts w:ascii="Times New Roman" w:hAnsi="Times New Roman" w:cs="Times New Roman"/>
          <w:color w:val="000000"/>
          <w:kern w:val="0"/>
        </w:rPr>
        <w:t>a</w:t>
      </w:r>
      <w:r>
        <w:rPr>
          <w:rFonts w:ascii="Times New Roman" w:hAnsi="Times New Roman" w:cs="Times New Roman"/>
          <w:color w:val="000000"/>
          <w:kern w:val="0"/>
        </w:rPr>
        <w:t xml:space="preserve">pers and </w:t>
      </w:r>
      <w:r w:rsidR="008D5F52">
        <w:rPr>
          <w:rFonts w:ascii="Times New Roman" w:hAnsi="Times New Roman" w:cs="Times New Roman"/>
          <w:color w:val="000000"/>
          <w:kern w:val="0"/>
        </w:rPr>
        <w:t>d</w:t>
      </w:r>
      <w:r>
        <w:rPr>
          <w:rFonts w:ascii="Times New Roman" w:hAnsi="Times New Roman" w:cs="Times New Roman"/>
          <w:color w:val="000000"/>
          <w:kern w:val="0"/>
        </w:rPr>
        <w:t xml:space="preserve">istribution </w:t>
      </w:r>
      <w:r w:rsidR="008D5F52">
        <w:rPr>
          <w:rFonts w:ascii="Times New Roman" w:hAnsi="Times New Roman" w:cs="Times New Roman"/>
          <w:color w:val="000000"/>
          <w:kern w:val="0"/>
        </w:rPr>
        <w:t>p</w:t>
      </w:r>
      <w:r>
        <w:rPr>
          <w:rFonts w:ascii="Times New Roman" w:hAnsi="Times New Roman" w:cs="Times New Roman"/>
          <w:color w:val="000000"/>
          <w:kern w:val="0"/>
        </w:rPr>
        <w:t>otential</w:t>
      </w:r>
    </w:p>
    <w:p w14:paraId="541B3FB5" w14:textId="0FA3439A" w:rsidR="004012D4" w:rsidRDefault="00DB7796" w:rsidP="004012D4">
      <w:pPr>
        <w:widowControl/>
        <w:autoSpaceDE w:val="0"/>
        <w:autoSpaceDN w:val="0"/>
        <w:adjustRightInd w:val="0"/>
        <w:spacing w:after="240" w:line="240" w:lineRule="exact"/>
        <w:ind w:firstLine="96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4</w:t>
      </w:r>
      <w:r w:rsidRPr="00856A2D">
        <w:rPr>
          <w:rFonts w:ascii="Times New Roman" w:hAnsi="Times New Roman" w:cs="Times New Roman"/>
          <w:color w:val="000000"/>
          <w:kern w:val="0"/>
        </w:rPr>
        <w:t xml:space="preserve">. </w:t>
      </w:r>
      <w:r>
        <w:rPr>
          <w:rFonts w:ascii="Times New Roman" w:hAnsi="Times New Roman" w:cs="Times New Roman"/>
          <w:color w:val="000000"/>
          <w:kern w:val="0"/>
        </w:rPr>
        <w:t xml:space="preserve">Abundance </w:t>
      </w:r>
      <w:r w:rsidRPr="00B00944">
        <w:rPr>
          <w:rFonts w:ascii="Times New Roman" w:hAnsi="Times New Roman" w:cs="Times New Roman"/>
          <w:color w:val="000000"/>
          <w:kern w:val="0"/>
        </w:rPr>
        <w:t>Indices</w:t>
      </w:r>
    </w:p>
    <w:p w14:paraId="05651B21" w14:textId="21BEB443" w:rsidR="004012D4" w:rsidRPr="00926BA1" w:rsidRDefault="004012D4" w:rsidP="00926BA1">
      <w:pPr>
        <w:pStyle w:val="a7"/>
        <w:snapToGrid/>
        <w:spacing w:after="240" w:line="240" w:lineRule="exact"/>
        <w:ind w:right="482" w:firstLineChars="708" w:firstLine="1699"/>
        <w:rPr>
          <w:rFonts w:ascii="Times New Roman" w:hAnsi="Times New Roman" w:cs="Times New Roman"/>
          <w:color w:val="000000"/>
        </w:rPr>
      </w:pPr>
      <w:r w:rsidRPr="00926BA1">
        <w:rPr>
          <w:rFonts w:ascii="Times New Roman" w:hAnsi="Times New Roman" w:cs="Times New Roman"/>
          <w:color w:val="000000"/>
        </w:rPr>
        <w:t>a. Japanese</w:t>
      </w:r>
      <w:r w:rsidR="006B112B">
        <w:rPr>
          <w:rFonts w:ascii="Times New Roman" w:hAnsi="Times New Roman" w:cs="Times New Roman"/>
          <w:color w:val="000000"/>
        </w:rPr>
        <w:t xml:space="preserve"> longline</w:t>
      </w:r>
      <w:r w:rsidRPr="00926BA1">
        <w:rPr>
          <w:rFonts w:ascii="Times New Roman" w:hAnsi="Times New Roman" w:cs="Times New Roman"/>
          <w:color w:val="000000"/>
        </w:rPr>
        <w:t xml:space="preserve"> CPUE</w:t>
      </w:r>
    </w:p>
    <w:p w14:paraId="69A21A69" w14:textId="469AF80F" w:rsidR="00D40A74" w:rsidRDefault="00D40A74" w:rsidP="00926BA1">
      <w:pPr>
        <w:pStyle w:val="a7"/>
        <w:snapToGrid/>
        <w:spacing w:after="240" w:line="240" w:lineRule="exact"/>
        <w:ind w:right="482" w:firstLineChars="708" w:firstLine="1699"/>
        <w:rPr>
          <w:rFonts w:ascii="Times New Roman" w:hAnsi="Times New Roman" w:cs="Times New Roman"/>
          <w:color w:val="000000"/>
        </w:rPr>
      </w:pPr>
      <w:r w:rsidRPr="00926BA1">
        <w:rPr>
          <w:rFonts w:ascii="Times New Roman" w:hAnsi="Times New Roman" w:cs="Times New Roman"/>
          <w:color w:val="000000"/>
        </w:rPr>
        <w:t xml:space="preserve">b. </w:t>
      </w:r>
      <w:r w:rsidR="00926BA1" w:rsidRPr="00926BA1">
        <w:rPr>
          <w:rFonts w:ascii="Times New Roman" w:hAnsi="Times New Roman" w:cs="Times New Roman"/>
          <w:color w:val="000000"/>
        </w:rPr>
        <w:t xml:space="preserve">Taiwanese </w:t>
      </w:r>
      <w:r w:rsidR="006B112B">
        <w:rPr>
          <w:rFonts w:ascii="Times New Roman" w:hAnsi="Times New Roman" w:cs="Times New Roman"/>
          <w:color w:val="000000"/>
        </w:rPr>
        <w:t xml:space="preserve">longline </w:t>
      </w:r>
      <w:r w:rsidR="00926BA1" w:rsidRPr="00926BA1">
        <w:rPr>
          <w:rFonts w:ascii="Times New Roman" w:hAnsi="Times New Roman" w:cs="Times New Roman"/>
          <w:color w:val="000000"/>
        </w:rPr>
        <w:t>CPUE</w:t>
      </w:r>
    </w:p>
    <w:p w14:paraId="4CB48543" w14:textId="31AD9838" w:rsidR="00926BA1" w:rsidRPr="00926BA1" w:rsidRDefault="00926BA1" w:rsidP="00926BA1">
      <w:pPr>
        <w:pStyle w:val="a7"/>
        <w:snapToGrid/>
        <w:spacing w:after="240" w:line="240" w:lineRule="exact"/>
        <w:ind w:right="482" w:firstLineChars="708" w:firstLine="169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. US Hawaii </w:t>
      </w:r>
      <w:r w:rsidR="006B112B">
        <w:rPr>
          <w:rFonts w:ascii="Times New Roman" w:hAnsi="Times New Roman" w:cs="Times New Roman"/>
          <w:color w:val="000000"/>
        </w:rPr>
        <w:t xml:space="preserve">longline </w:t>
      </w:r>
      <w:r>
        <w:rPr>
          <w:rFonts w:ascii="Times New Roman" w:hAnsi="Times New Roman" w:cs="Times New Roman"/>
          <w:color w:val="000000"/>
        </w:rPr>
        <w:t>CPUE</w:t>
      </w:r>
    </w:p>
    <w:p w14:paraId="56D30D22" w14:textId="3913A445" w:rsidR="004307EC" w:rsidRPr="00443C75" w:rsidRDefault="00DB7796" w:rsidP="004307E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December</w:t>
      </w:r>
      <w:r w:rsidR="004307EC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6B112B">
        <w:rPr>
          <w:rFonts w:ascii="Times New Roman" w:hAnsi="Times New Roman" w:cs="Times New Roman"/>
          <w:b/>
          <w:bCs/>
          <w:color w:val="000000"/>
          <w:kern w:val="0"/>
        </w:rPr>
        <w:t>29</w:t>
      </w:r>
      <w:r w:rsidR="004307EC">
        <w:rPr>
          <w:rFonts w:ascii="Times New Roman" w:hAnsi="Times New Roman" w:cs="Times New Roman"/>
          <w:b/>
          <w:bCs/>
          <w:color w:val="000000"/>
          <w:kern w:val="0"/>
        </w:rPr>
        <w:t>th</w:t>
      </w:r>
      <w:r w:rsidR="004307EC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 (</w:t>
      </w:r>
      <w:r w:rsidR="006B112B">
        <w:rPr>
          <w:rFonts w:ascii="Times New Roman" w:hAnsi="Times New Roman" w:cs="Times New Roman"/>
          <w:b/>
          <w:bCs/>
          <w:color w:val="000000"/>
          <w:kern w:val="0"/>
        </w:rPr>
        <w:t>Tuesday</w:t>
      </w:r>
      <w:proofErr w:type="gramStart"/>
      <w:r w:rsidR="004307EC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), </w:t>
      </w:r>
      <w:r w:rsidR="006B112B">
        <w:rPr>
          <w:rFonts w:ascii="Times New Roman" w:hAnsi="Times New Roman" w:cs="Times New Roman"/>
          <w:b/>
          <w:bCs/>
          <w:color w:val="000000"/>
          <w:kern w:val="0"/>
        </w:rPr>
        <w:t xml:space="preserve"> 10</w:t>
      </w:r>
      <w:proofErr w:type="gramEnd"/>
      <w:r w:rsidR="004307EC">
        <w:rPr>
          <w:rFonts w:ascii="Times New Roman" w:hAnsi="Times New Roman" w:cs="Times New Roman"/>
          <w:b/>
          <w:bCs/>
          <w:color w:val="000000"/>
          <w:kern w:val="0"/>
        </w:rPr>
        <w:t>:</w:t>
      </w:r>
      <w:r w:rsidR="004307EC" w:rsidRPr="00443C75">
        <w:rPr>
          <w:rFonts w:ascii="Times New Roman" w:hAnsi="Times New Roman" w:cs="Times New Roman"/>
          <w:b/>
          <w:bCs/>
          <w:color w:val="000000"/>
          <w:kern w:val="0"/>
        </w:rPr>
        <w:t>00</w:t>
      </w:r>
      <w:r w:rsidR="006412B1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4307EC" w:rsidRPr="00443C75">
        <w:rPr>
          <w:rFonts w:ascii="Times New Roman" w:hAnsi="Times New Roman" w:cs="Times New Roman"/>
          <w:b/>
          <w:bCs/>
          <w:color w:val="000000"/>
          <w:kern w:val="0"/>
        </w:rPr>
        <w:t>-</w:t>
      </w:r>
      <w:r w:rsidR="006412B1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4307EC" w:rsidRPr="00443C75">
        <w:rPr>
          <w:rFonts w:ascii="Times New Roman" w:hAnsi="Times New Roman" w:cs="Times New Roman"/>
          <w:b/>
          <w:bCs/>
          <w:color w:val="000000"/>
          <w:kern w:val="0"/>
        </w:rPr>
        <w:t>1</w:t>
      </w:r>
      <w:r w:rsidR="006B112B">
        <w:rPr>
          <w:rFonts w:ascii="Times New Roman" w:hAnsi="Times New Roman" w:cs="Times New Roman"/>
          <w:b/>
          <w:bCs/>
          <w:color w:val="000000"/>
          <w:kern w:val="0"/>
        </w:rPr>
        <w:t>7</w:t>
      </w:r>
      <w:r w:rsidR="004307EC">
        <w:rPr>
          <w:rFonts w:ascii="Times New Roman" w:hAnsi="Times New Roman" w:cs="Times New Roman"/>
          <w:b/>
          <w:bCs/>
          <w:color w:val="000000"/>
          <w:kern w:val="0"/>
        </w:rPr>
        <w:t>:0</w:t>
      </w:r>
      <w:r w:rsidR="004307EC" w:rsidRPr="00443C75">
        <w:rPr>
          <w:rFonts w:ascii="Times New Roman" w:hAnsi="Times New Roman" w:cs="Times New Roman"/>
          <w:b/>
          <w:bCs/>
          <w:color w:val="000000"/>
          <w:kern w:val="0"/>
        </w:rPr>
        <w:t>0</w:t>
      </w:r>
      <w:r w:rsidR="004307EC">
        <w:rPr>
          <w:rFonts w:ascii="Times New Roman" w:hAnsi="Times New Roman" w:cs="Times New Roman"/>
          <w:b/>
          <w:bCs/>
          <w:color w:val="000000"/>
          <w:kern w:val="0"/>
        </w:rPr>
        <w:t xml:space="preserve"> (JST)</w:t>
      </w:r>
    </w:p>
    <w:p w14:paraId="50EE70C1" w14:textId="459A14EC" w:rsidR="00DB7796" w:rsidRDefault="00DB7796" w:rsidP="00DB7796">
      <w:pPr>
        <w:widowControl/>
        <w:autoSpaceDE w:val="0"/>
        <w:autoSpaceDN w:val="0"/>
        <w:adjustRightInd w:val="0"/>
        <w:spacing w:after="240" w:line="240" w:lineRule="exact"/>
        <w:ind w:firstLine="96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5</w:t>
      </w:r>
      <w:r w:rsidRPr="00856A2D">
        <w:rPr>
          <w:rFonts w:ascii="Times New Roman" w:hAnsi="Times New Roman" w:cs="Times New Roman"/>
          <w:color w:val="000000"/>
          <w:kern w:val="0"/>
        </w:rPr>
        <w:t>.</w:t>
      </w:r>
      <w:r>
        <w:rPr>
          <w:rFonts w:ascii="Times New Roman" w:hAnsi="Times New Roman" w:cs="Times New Roman"/>
          <w:color w:val="000000"/>
          <w:kern w:val="0"/>
        </w:rPr>
        <w:t xml:space="preserve"> Catch and length frequency data</w:t>
      </w:r>
    </w:p>
    <w:p w14:paraId="43217C3F" w14:textId="4E2E1018" w:rsidR="00926BA1" w:rsidRDefault="00926BA1" w:rsidP="00926BA1">
      <w:pPr>
        <w:widowControl/>
        <w:autoSpaceDE w:val="0"/>
        <w:autoSpaceDN w:val="0"/>
        <w:adjustRightInd w:val="0"/>
        <w:spacing w:after="240" w:line="240" w:lineRule="exact"/>
        <w:ind w:firstLine="1701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a</w:t>
      </w:r>
      <w:r>
        <w:rPr>
          <w:rFonts w:ascii="Times New Roman" w:hAnsi="Times New Roman" w:cs="Times New Roman"/>
          <w:color w:val="000000"/>
          <w:kern w:val="0"/>
        </w:rPr>
        <w:t>. Japanese catch and length data</w:t>
      </w:r>
    </w:p>
    <w:p w14:paraId="39C9B5C0" w14:textId="3DA2325D" w:rsidR="00926BA1" w:rsidRDefault="00926BA1" w:rsidP="00926BA1">
      <w:pPr>
        <w:widowControl/>
        <w:autoSpaceDE w:val="0"/>
        <w:autoSpaceDN w:val="0"/>
        <w:adjustRightInd w:val="0"/>
        <w:spacing w:after="240" w:line="240" w:lineRule="exact"/>
        <w:ind w:firstLine="1701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kern w:val="0"/>
        </w:rPr>
        <w:t>b</w:t>
      </w:r>
      <w:r>
        <w:rPr>
          <w:rFonts w:ascii="Times New Roman" w:hAnsi="Times New Roman" w:cs="Times New Roman"/>
          <w:color w:val="000000"/>
          <w:kern w:val="0"/>
        </w:rPr>
        <w:t>.</w:t>
      </w:r>
      <w:r w:rsidRPr="00926BA1">
        <w:rPr>
          <w:rFonts w:ascii="Times New Roman" w:hAnsi="Times New Roman" w:cs="Times New Roman"/>
          <w:color w:val="000000"/>
        </w:rPr>
        <w:t xml:space="preserve"> Taiwanese</w:t>
      </w:r>
      <w:r>
        <w:rPr>
          <w:rFonts w:ascii="Times New Roman" w:hAnsi="Times New Roman" w:cs="Times New Roman"/>
          <w:color w:val="000000"/>
        </w:rPr>
        <w:t xml:space="preserve"> catch and length data</w:t>
      </w:r>
    </w:p>
    <w:p w14:paraId="230F5C97" w14:textId="0384AE58" w:rsidR="00926BA1" w:rsidRDefault="00926BA1" w:rsidP="00926BA1">
      <w:pPr>
        <w:widowControl/>
        <w:autoSpaceDE w:val="0"/>
        <w:autoSpaceDN w:val="0"/>
        <w:adjustRightInd w:val="0"/>
        <w:spacing w:after="240" w:line="240" w:lineRule="exact"/>
        <w:ind w:firstLine="1701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c. </w:t>
      </w:r>
      <w:r w:rsidR="009A21F4">
        <w:rPr>
          <w:rFonts w:ascii="Times New Roman" w:hAnsi="Times New Roman" w:cs="Times New Roman"/>
          <w:color w:val="000000"/>
        </w:rPr>
        <w:t>US catch and length data</w:t>
      </w:r>
    </w:p>
    <w:p w14:paraId="46C49B3B" w14:textId="7987AD05" w:rsidR="00624AE0" w:rsidRPr="00926BA1" w:rsidRDefault="00624AE0" w:rsidP="00926BA1">
      <w:pPr>
        <w:widowControl/>
        <w:autoSpaceDE w:val="0"/>
        <w:autoSpaceDN w:val="0"/>
        <w:adjustRightInd w:val="0"/>
        <w:spacing w:after="240" w:line="240" w:lineRule="exact"/>
        <w:ind w:firstLine="1701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. </w:t>
      </w:r>
      <w:ins w:id="0" w:author="井嶋　浩貴" w:date="2022-11-21T10:56:00Z">
        <w:r w:rsidR="007E1547">
          <w:rPr>
            <w:rFonts w:ascii="Times New Roman" w:hAnsi="Times New Roman" w:cs="Times New Roman"/>
            <w:color w:val="000000"/>
          </w:rPr>
          <w:t>Other</w:t>
        </w:r>
      </w:ins>
      <w:ins w:id="1" w:author="井嶋　浩貴" w:date="2022-11-21T10:57:00Z">
        <w:r w:rsidR="007E1547">
          <w:rPr>
            <w:rFonts w:ascii="Times New Roman" w:hAnsi="Times New Roman" w:cs="Times New Roman"/>
            <w:color w:val="000000"/>
          </w:rPr>
          <w:t xml:space="preserve"> </w:t>
        </w:r>
      </w:ins>
      <w:del w:id="2" w:author="井嶋　浩貴" w:date="2022-11-21T10:56:00Z">
        <w:r w:rsidR="00A856C6" w:rsidDel="007E1547">
          <w:rPr>
            <w:rFonts w:ascii="Times New Roman" w:hAnsi="Times New Roman" w:cs="Times New Roman"/>
            <w:color w:val="000000"/>
          </w:rPr>
          <w:delText xml:space="preserve">Other </w:delText>
        </w:r>
      </w:del>
      <w:r>
        <w:rPr>
          <w:rFonts w:ascii="Times New Roman" w:hAnsi="Times New Roman" w:cs="Times New Roman"/>
          <w:color w:val="000000"/>
        </w:rPr>
        <w:t>WCPFC</w:t>
      </w:r>
      <w:ins w:id="3" w:author="井嶋　浩貴" w:date="2022-11-21T10:56:00Z">
        <w:r w:rsidR="007E1547">
          <w:rPr>
            <w:rFonts w:ascii="Times New Roman" w:hAnsi="Times New Roman" w:cs="Times New Roman"/>
            <w:color w:val="000000"/>
          </w:rPr>
          <w:t xml:space="preserve"> and IATTC</w:t>
        </w:r>
      </w:ins>
      <w:r>
        <w:rPr>
          <w:rFonts w:ascii="Times New Roman" w:hAnsi="Times New Roman" w:cs="Times New Roman"/>
          <w:color w:val="000000"/>
        </w:rPr>
        <w:t xml:space="preserve"> </w:t>
      </w:r>
      <w:r w:rsidR="003B1090">
        <w:rPr>
          <w:rFonts w:ascii="Times New Roman" w:hAnsi="Times New Roman" w:cs="Times New Roman"/>
          <w:color w:val="000000"/>
        </w:rPr>
        <w:t>fleet</w:t>
      </w:r>
      <w:del w:id="4" w:author="井嶋　浩貴" w:date="2022-11-21T11:59:00Z">
        <w:r w:rsidR="003B1090" w:rsidDel="00313BFD">
          <w:rPr>
            <w:rFonts w:ascii="Times New Roman" w:hAnsi="Times New Roman" w:cs="Times New Roman"/>
            <w:color w:val="000000"/>
          </w:rPr>
          <w:delText>s</w:delText>
        </w:r>
      </w:del>
      <w:ins w:id="5" w:author="井嶋　浩貴" w:date="2022-11-21T10:56:00Z">
        <w:r w:rsidR="007E1547">
          <w:rPr>
            <w:rFonts w:ascii="Times New Roman" w:hAnsi="Times New Roman" w:cs="Times New Roman"/>
            <w:color w:val="000000"/>
          </w:rPr>
          <w:t xml:space="preserve"> data</w:t>
        </w:r>
      </w:ins>
    </w:p>
    <w:p w14:paraId="16312FD0" w14:textId="79C84CB3" w:rsidR="00772F61" w:rsidRDefault="00DB7796" w:rsidP="00772F6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December</w:t>
      </w:r>
      <w:r w:rsidR="00772F61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C671D8">
        <w:rPr>
          <w:rFonts w:ascii="Times New Roman" w:hAnsi="Times New Roman" w:cs="Times New Roman"/>
          <w:b/>
          <w:bCs/>
          <w:color w:val="000000"/>
          <w:kern w:val="0"/>
        </w:rPr>
        <w:t>30</w:t>
      </w:r>
      <w:r w:rsidR="00772F61">
        <w:rPr>
          <w:rFonts w:ascii="Times New Roman" w:hAnsi="Times New Roman" w:cs="Times New Roman"/>
          <w:b/>
          <w:bCs/>
          <w:color w:val="000000"/>
          <w:kern w:val="0"/>
        </w:rPr>
        <w:t>th</w:t>
      </w:r>
      <w:r w:rsidR="00772F61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 (</w:t>
      </w:r>
      <w:r w:rsidR="00C671D8">
        <w:rPr>
          <w:rFonts w:ascii="Times New Roman" w:hAnsi="Times New Roman" w:cs="Times New Roman"/>
          <w:b/>
          <w:bCs/>
          <w:color w:val="000000"/>
          <w:kern w:val="0"/>
        </w:rPr>
        <w:t>Wednesday</w:t>
      </w:r>
      <w:proofErr w:type="gramStart"/>
      <w:r w:rsidR="00772F61" w:rsidRPr="00443C75">
        <w:rPr>
          <w:rFonts w:ascii="Times New Roman" w:hAnsi="Times New Roman" w:cs="Times New Roman" w:hint="eastAsia"/>
          <w:b/>
          <w:bCs/>
          <w:color w:val="000000"/>
          <w:kern w:val="0"/>
        </w:rPr>
        <w:t>)</w:t>
      </w:r>
      <w:r w:rsidR="00772F61" w:rsidRPr="00443C75">
        <w:rPr>
          <w:rFonts w:ascii="Times New Roman" w:hAnsi="Times New Roman" w:cs="Times New Roman"/>
          <w:b/>
          <w:bCs/>
          <w:color w:val="000000"/>
          <w:kern w:val="0"/>
        </w:rPr>
        <w:t>,</w:t>
      </w:r>
      <w:r w:rsidR="00C671D8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772F61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C671D8">
        <w:rPr>
          <w:rFonts w:ascii="Times New Roman" w:hAnsi="Times New Roman" w:cs="Times New Roman"/>
          <w:b/>
          <w:bCs/>
          <w:color w:val="000000"/>
          <w:kern w:val="0"/>
        </w:rPr>
        <w:t>10</w:t>
      </w:r>
      <w:proofErr w:type="gramEnd"/>
      <w:r w:rsidR="00772F61">
        <w:rPr>
          <w:rFonts w:ascii="Times New Roman" w:hAnsi="Times New Roman" w:cs="Times New Roman"/>
          <w:b/>
          <w:bCs/>
          <w:color w:val="000000"/>
          <w:kern w:val="0"/>
        </w:rPr>
        <w:t>:</w:t>
      </w:r>
      <w:r w:rsidR="00772F61" w:rsidRPr="00443C75">
        <w:rPr>
          <w:rFonts w:ascii="Times New Roman" w:hAnsi="Times New Roman" w:cs="Times New Roman"/>
          <w:b/>
          <w:bCs/>
          <w:color w:val="000000"/>
          <w:kern w:val="0"/>
        </w:rPr>
        <w:t>00</w:t>
      </w:r>
      <w:r w:rsidR="00772F61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772F61" w:rsidRPr="00443C75">
        <w:rPr>
          <w:rFonts w:ascii="Times New Roman" w:hAnsi="Times New Roman" w:cs="Times New Roman"/>
          <w:b/>
          <w:bCs/>
          <w:color w:val="000000"/>
          <w:kern w:val="0"/>
        </w:rPr>
        <w:t>-</w:t>
      </w:r>
      <w:r w:rsidR="00772F61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772F61" w:rsidRPr="00443C75">
        <w:rPr>
          <w:rFonts w:ascii="Times New Roman" w:hAnsi="Times New Roman" w:cs="Times New Roman"/>
          <w:b/>
          <w:bCs/>
          <w:color w:val="000000"/>
          <w:kern w:val="0"/>
        </w:rPr>
        <w:t>1</w:t>
      </w:r>
      <w:r w:rsidR="00C671D8">
        <w:rPr>
          <w:rFonts w:ascii="Times New Roman" w:hAnsi="Times New Roman" w:cs="Times New Roman"/>
          <w:b/>
          <w:bCs/>
          <w:color w:val="000000"/>
          <w:kern w:val="0"/>
        </w:rPr>
        <w:t>7</w:t>
      </w:r>
      <w:r w:rsidR="00772F61">
        <w:rPr>
          <w:rFonts w:ascii="Times New Roman" w:hAnsi="Times New Roman" w:cs="Times New Roman"/>
          <w:b/>
          <w:bCs/>
          <w:color w:val="000000"/>
          <w:kern w:val="0"/>
        </w:rPr>
        <w:t>:0</w:t>
      </w:r>
      <w:r w:rsidR="00772F61" w:rsidRPr="00443C75">
        <w:rPr>
          <w:rFonts w:ascii="Times New Roman" w:hAnsi="Times New Roman" w:cs="Times New Roman"/>
          <w:b/>
          <w:bCs/>
          <w:color w:val="000000"/>
          <w:kern w:val="0"/>
        </w:rPr>
        <w:t>0</w:t>
      </w:r>
      <w:r w:rsidR="00772F61">
        <w:rPr>
          <w:rFonts w:ascii="Times New Roman" w:hAnsi="Times New Roman" w:cs="Times New Roman"/>
          <w:b/>
          <w:bCs/>
          <w:color w:val="000000"/>
          <w:kern w:val="0"/>
        </w:rPr>
        <w:t xml:space="preserve"> (JST)</w:t>
      </w:r>
    </w:p>
    <w:p w14:paraId="7E3E0DEE" w14:textId="1084A71F" w:rsidR="00DB7796" w:rsidRDefault="00C671D8" w:rsidP="00DB7796">
      <w:pPr>
        <w:widowControl/>
        <w:autoSpaceDE w:val="0"/>
        <w:autoSpaceDN w:val="0"/>
        <w:adjustRightInd w:val="0"/>
        <w:spacing w:after="240" w:line="240" w:lineRule="exact"/>
        <w:ind w:firstLine="96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6</w:t>
      </w:r>
      <w:r w:rsidR="00DB7796" w:rsidRPr="00856A2D">
        <w:rPr>
          <w:rFonts w:ascii="Times New Roman" w:hAnsi="Times New Roman" w:cs="Times New Roman"/>
          <w:color w:val="000000"/>
          <w:kern w:val="0"/>
        </w:rPr>
        <w:t>.</w:t>
      </w:r>
      <w:r w:rsidR="00DB7796">
        <w:rPr>
          <w:rFonts w:ascii="Times New Roman" w:hAnsi="Times New Roman" w:cs="Times New Roman"/>
          <w:color w:val="000000"/>
          <w:kern w:val="0"/>
        </w:rPr>
        <w:t xml:space="preserve"> Model </w:t>
      </w:r>
      <w:r w:rsidR="00DB7796" w:rsidRPr="00B73604">
        <w:rPr>
          <w:rFonts w:ascii="Times New Roman" w:hAnsi="Times New Roman" w:cs="Times New Roman"/>
          <w:color w:val="000000"/>
          <w:kern w:val="0"/>
        </w:rPr>
        <w:t>configurations</w:t>
      </w:r>
    </w:p>
    <w:p w14:paraId="3D23157E" w14:textId="59E007C2" w:rsidR="008C7B1D" w:rsidRDefault="008C7B1D" w:rsidP="004012D4">
      <w:pPr>
        <w:widowControl/>
        <w:autoSpaceDE w:val="0"/>
        <w:autoSpaceDN w:val="0"/>
        <w:adjustRightInd w:val="0"/>
        <w:spacing w:after="240" w:line="240" w:lineRule="exact"/>
        <w:ind w:left="720" w:firstLineChars="400" w:firstLine="96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a. Fleet definition and data </w:t>
      </w:r>
      <w:r w:rsidR="00A54100">
        <w:rPr>
          <w:rFonts w:ascii="Times New Roman" w:hAnsi="Times New Roman" w:cs="Times New Roman"/>
          <w:color w:val="000000"/>
          <w:kern w:val="0"/>
        </w:rPr>
        <w:t>set</w:t>
      </w:r>
    </w:p>
    <w:p w14:paraId="05FC4709" w14:textId="055043F0" w:rsidR="008C7B1D" w:rsidRDefault="008C7B1D" w:rsidP="004012D4">
      <w:pPr>
        <w:widowControl/>
        <w:autoSpaceDE w:val="0"/>
        <w:autoSpaceDN w:val="0"/>
        <w:adjustRightInd w:val="0"/>
        <w:spacing w:after="240" w:line="240" w:lineRule="exact"/>
        <w:ind w:left="720" w:firstLineChars="400" w:firstLine="96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b</w:t>
      </w:r>
      <w:r>
        <w:rPr>
          <w:rFonts w:ascii="Times New Roman" w:hAnsi="Times New Roman" w:cs="Times New Roman"/>
          <w:color w:val="000000"/>
          <w:kern w:val="0"/>
        </w:rPr>
        <w:t>. Combination of biological parameters</w:t>
      </w:r>
    </w:p>
    <w:p w14:paraId="3A3DE9F4" w14:textId="77777777" w:rsidR="008C7B1D" w:rsidRDefault="008C7B1D" w:rsidP="00926BA1">
      <w:pPr>
        <w:widowControl/>
        <w:autoSpaceDE w:val="0"/>
        <w:autoSpaceDN w:val="0"/>
        <w:adjustRightInd w:val="0"/>
        <w:spacing w:after="240" w:line="240" w:lineRule="exact"/>
        <w:ind w:left="601" w:firstLineChars="450" w:firstLine="108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c</w:t>
      </w:r>
      <w:r>
        <w:rPr>
          <w:rFonts w:ascii="Times New Roman" w:hAnsi="Times New Roman" w:cs="Times New Roman"/>
          <w:color w:val="000000"/>
          <w:kern w:val="0"/>
        </w:rPr>
        <w:t>. Future projection</w:t>
      </w:r>
    </w:p>
    <w:p w14:paraId="74450CA1" w14:textId="6ADF8D08" w:rsidR="008C7B1D" w:rsidRDefault="008C7B1D" w:rsidP="004012D4">
      <w:pPr>
        <w:widowControl/>
        <w:autoSpaceDE w:val="0"/>
        <w:autoSpaceDN w:val="0"/>
        <w:adjustRightInd w:val="0"/>
        <w:spacing w:after="240" w:line="240" w:lineRule="exact"/>
        <w:ind w:left="720" w:firstLineChars="400" w:firstLine="96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d</w:t>
      </w:r>
      <w:r>
        <w:rPr>
          <w:rFonts w:ascii="Times New Roman" w:hAnsi="Times New Roman" w:cs="Times New Roman"/>
          <w:color w:val="000000"/>
          <w:kern w:val="0"/>
        </w:rPr>
        <w:t>. Sensitivity analysis</w:t>
      </w:r>
    </w:p>
    <w:p w14:paraId="1D326957" w14:textId="7F1AD90F" w:rsidR="00A54100" w:rsidRDefault="00A54100" w:rsidP="00743E5F">
      <w:pPr>
        <w:widowControl/>
        <w:autoSpaceDE w:val="0"/>
        <w:autoSpaceDN w:val="0"/>
        <w:adjustRightInd w:val="0"/>
        <w:spacing w:after="240" w:line="240" w:lineRule="exact"/>
        <w:ind w:firstLineChars="413" w:firstLine="991"/>
        <w:jc w:val="left"/>
        <w:rPr>
          <w:rFonts w:ascii="Times New Roman" w:hAnsi="Times New Roman" w:cs="Times New Roman"/>
          <w:color w:val="000000"/>
          <w:kern w:val="0"/>
        </w:rPr>
        <w:pPrChange w:id="6" w:author="井嶋　浩貴" w:date="2022-11-21T10:51:00Z">
          <w:pPr>
            <w:widowControl/>
            <w:autoSpaceDE w:val="0"/>
            <w:autoSpaceDN w:val="0"/>
            <w:adjustRightInd w:val="0"/>
            <w:spacing w:after="240" w:line="240" w:lineRule="exact"/>
            <w:ind w:firstLineChars="450" w:firstLine="1080"/>
            <w:jc w:val="left"/>
          </w:pPr>
        </w:pPrChange>
      </w:pPr>
      <w:r>
        <w:rPr>
          <w:rFonts w:ascii="Times New Roman" w:hAnsi="Times New Roman" w:cs="Times New Roman"/>
          <w:color w:val="000000"/>
          <w:kern w:val="0"/>
        </w:rPr>
        <w:t xml:space="preserve">7. Request from WCPFC </w:t>
      </w:r>
      <w:r w:rsidRPr="00A54100">
        <w:rPr>
          <w:rFonts w:ascii="Times New Roman" w:hAnsi="Times New Roman" w:cs="Times New Roman"/>
          <w:color w:val="000000"/>
          <w:kern w:val="0"/>
        </w:rPr>
        <w:t>Northern Committee</w:t>
      </w:r>
    </w:p>
    <w:p w14:paraId="71FF05F9" w14:textId="0DC55510" w:rsidR="00772F61" w:rsidRDefault="00C671D8" w:rsidP="00F115E0">
      <w:pPr>
        <w:widowControl/>
        <w:autoSpaceDE w:val="0"/>
        <w:autoSpaceDN w:val="0"/>
        <w:adjustRightInd w:val="0"/>
        <w:spacing w:after="240" w:line="240" w:lineRule="exact"/>
        <w:ind w:firstLine="993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8</w:t>
      </w:r>
      <w:r w:rsidR="00772F61" w:rsidRPr="00856A2D">
        <w:rPr>
          <w:rFonts w:ascii="Times New Roman" w:hAnsi="Times New Roman" w:cs="Times New Roman"/>
          <w:color w:val="000000"/>
          <w:kern w:val="0"/>
        </w:rPr>
        <w:t>.</w:t>
      </w:r>
      <w:r w:rsidR="00772F61">
        <w:rPr>
          <w:rFonts w:ascii="Times New Roman" w:hAnsi="Times New Roman" w:cs="Times New Roman"/>
          <w:color w:val="000000"/>
          <w:kern w:val="0"/>
        </w:rPr>
        <w:t xml:space="preserve"> </w:t>
      </w:r>
      <w:r w:rsidR="00D40F06">
        <w:rPr>
          <w:rFonts w:ascii="Times New Roman" w:hAnsi="Times New Roman" w:cs="Times New Roman"/>
          <w:color w:val="000000"/>
          <w:kern w:val="0"/>
        </w:rPr>
        <w:t>Other items</w:t>
      </w:r>
    </w:p>
    <w:p w14:paraId="0F565909" w14:textId="4BAEA8E1" w:rsidR="0084771D" w:rsidRPr="00443C75" w:rsidRDefault="00C671D8" w:rsidP="0084771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December</w:t>
      </w:r>
      <w:r w:rsidR="0084771D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</w:rPr>
        <w:t>5</w:t>
      </w:r>
      <w:r w:rsidR="0084771D">
        <w:rPr>
          <w:rFonts w:ascii="Times New Roman" w:hAnsi="Times New Roman" w:cs="Times New Roman"/>
          <w:b/>
          <w:bCs/>
          <w:color w:val="000000"/>
          <w:kern w:val="0"/>
        </w:rPr>
        <w:t>th</w:t>
      </w:r>
      <w:r w:rsidR="0084771D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kern w:val="0"/>
        </w:rPr>
        <w:t>Monday</w:t>
      </w:r>
      <w:proofErr w:type="gramStart"/>
      <w:r w:rsidR="0084771D" w:rsidRPr="00443C75">
        <w:rPr>
          <w:rFonts w:ascii="Times New Roman" w:hAnsi="Times New Roman" w:cs="Times New Roman"/>
          <w:b/>
          <w:bCs/>
          <w:color w:val="000000"/>
          <w:kern w:val="0"/>
        </w:rPr>
        <w:t xml:space="preserve">), </w:t>
      </w: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 10</w:t>
      </w:r>
      <w:proofErr w:type="gramEnd"/>
      <w:r w:rsidR="0084771D">
        <w:rPr>
          <w:rFonts w:ascii="Times New Roman" w:hAnsi="Times New Roman" w:cs="Times New Roman"/>
          <w:b/>
          <w:bCs/>
          <w:color w:val="000000"/>
          <w:kern w:val="0"/>
        </w:rPr>
        <w:t>:</w:t>
      </w:r>
      <w:r w:rsidR="0084771D" w:rsidRPr="00443C75">
        <w:rPr>
          <w:rFonts w:ascii="Times New Roman" w:hAnsi="Times New Roman" w:cs="Times New Roman"/>
          <w:b/>
          <w:bCs/>
          <w:color w:val="000000"/>
          <w:kern w:val="0"/>
        </w:rPr>
        <w:t>00</w:t>
      </w:r>
      <w:r w:rsidR="0084771D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84771D" w:rsidRPr="00443C75">
        <w:rPr>
          <w:rFonts w:ascii="Times New Roman" w:hAnsi="Times New Roman" w:cs="Times New Roman"/>
          <w:b/>
          <w:bCs/>
          <w:color w:val="000000"/>
          <w:kern w:val="0"/>
        </w:rPr>
        <w:t>-</w:t>
      </w:r>
      <w:r w:rsidR="0084771D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84771D" w:rsidRPr="00443C75">
        <w:rPr>
          <w:rFonts w:ascii="Times New Roman" w:hAnsi="Times New Roman" w:cs="Times New Roman"/>
          <w:b/>
          <w:bCs/>
          <w:color w:val="000000"/>
          <w:kern w:val="0"/>
        </w:rPr>
        <w:t>1</w:t>
      </w:r>
      <w:r>
        <w:rPr>
          <w:rFonts w:ascii="Times New Roman" w:hAnsi="Times New Roman" w:cs="Times New Roman"/>
          <w:b/>
          <w:bCs/>
          <w:color w:val="000000"/>
          <w:kern w:val="0"/>
        </w:rPr>
        <w:t>7</w:t>
      </w:r>
      <w:r w:rsidR="0084771D">
        <w:rPr>
          <w:rFonts w:ascii="Times New Roman" w:hAnsi="Times New Roman" w:cs="Times New Roman"/>
          <w:b/>
          <w:bCs/>
          <w:color w:val="000000"/>
          <w:kern w:val="0"/>
        </w:rPr>
        <w:t>:0</w:t>
      </w:r>
      <w:r w:rsidR="0084771D" w:rsidRPr="00443C75">
        <w:rPr>
          <w:rFonts w:ascii="Times New Roman" w:hAnsi="Times New Roman" w:cs="Times New Roman"/>
          <w:b/>
          <w:bCs/>
          <w:color w:val="000000"/>
          <w:kern w:val="0"/>
        </w:rPr>
        <w:t>0</w:t>
      </w:r>
      <w:r w:rsidR="0084771D">
        <w:rPr>
          <w:rFonts w:ascii="Times New Roman" w:hAnsi="Times New Roman" w:cs="Times New Roman"/>
          <w:b/>
          <w:bCs/>
          <w:color w:val="000000"/>
          <w:kern w:val="0"/>
        </w:rPr>
        <w:t xml:space="preserve"> (JST)</w:t>
      </w:r>
    </w:p>
    <w:p w14:paraId="4DC0C453" w14:textId="2D1E2EF5" w:rsidR="0084771D" w:rsidRPr="00930021" w:rsidRDefault="0082019F" w:rsidP="0084771D">
      <w:pPr>
        <w:ind w:firstLine="993"/>
        <w:rPr>
          <w:rFonts w:ascii="Times New Roman" w:hAnsi="Times New Roman" w:cs="Times New Roman"/>
        </w:rPr>
      </w:pPr>
      <w:ins w:id="7" w:author="井嶋　浩貴" w:date="2022-11-21T10:54:00Z">
        <w:r>
          <w:rPr>
            <w:rFonts w:ascii="Times New Roman" w:hAnsi="Times New Roman" w:cs="Times New Roman"/>
          </w:rPr>
          <w:t>9</w:t>
        </w:r>
      </w:ins>
      <w:del w:id="8" w:author="井嶋　浩貴" w:date="2022-11-21T10:54:00Z">
        <w:r w:rsidR="00C357A0" w:rsidDel="0082019F">
          <w:rPr>
            <w:rFonts w:ascii="Times New Roman" w:hAnsi="Times New Roman" w:cs="Times New Roman"/>
          </w:rPr>
          <w:delText>1</w:delText>
        </w:r>
        <w:r w:rsidR="000B3DDF" w:rsidDel="0082019F">
          <w:rPr>
            <w:rFonts w:ascii="Times New Roman" w:hAnsi="Times New Roman" w:cs="Times New Roman"/>
          </w:rPr>
          <w:delText>1</w:delText>
        </w:r>
      </w:del>
      <w:r w:rsidR="0084771D" w:rsidRPr="00930021">
        <w:rPr>
          <w:rFonts w:ascii="Times New Roman" w:hAnsi="Times New Roman" w:cs="Times New Roman" w:hint="eastAsia"/>
        </w:rPr>
        <w:t>.</w:t>
      </w:r>
      <w:r w:rsidR="0084771D" w:rsidRPr="00930021">
        <w:rPr>
          <w:rFonts w:ascii="Times New Roman" w:hAnsi="Times New Roman" w:cs="Times New Roman"/>
        </w:rPr>
        <w:t xml:space="preserve"> Circulate workshop report</w:t>
      </w:r>
    </w:p>
    <w:p w14:paraId="77BC2D08" w14:textId="207CADFE" w:rsidR="00C671D8" w:rsidRPr="004C32F7" w:rsidRDefault="0084771D" w:rsidP="00C671D8">
      <w:pPr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ins w:id="9" w:author="井嶋　浩貴" w:date="2022-11-21T10:54:00Z">
        <w:r w:rsidR="0082019F">
          <w:rPr>
            <w:rFonts w:ascii="Times New Roman" w:hAnsi="Times New Roman" w:cs="Times New Roman"/>
          </w:rPr>
          <w:t>0</w:t>
        </w:r>
      </w:ins>
      <w:del w:id="10" w:author="井嶋　浩貴" w:date="2022-11-21T10:54:00Z">
        <w:r w:rsidR="000B3DDF" w:rsidDel="0082019F">
          <w:rPr>
            <w:rFonts w:ascii="Times New Roman" w:hAnsi="Times New Roman" w:cs="Times New Roman"/>
          </w:rPr>
          <w:delText>2</w:delText>
        </w:r>
      </w:del>
      <w:r w:rsidRPr="00930021">
        <w:rPr>
          <w:rFonts w:ascii="Times New Roman" w:hAnsi="Times New Roman" w:cs="Times New Roman"/>
        </w:rPr>
        <w:t>. Adoption</w:t>
      </w:r>
    </w:p>
    <w:sectPr w:rsidR="00C671D8" w:rsidRPr="004C32F7" w:rsidSect="0026536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9C97E" w14:textId="77777777" w:rsidR="00F83ADD" w:rsidRDefault="00F83ADD" w:rsidP="00A15D2D">
      <w:r>
        <w:separator/>
      </w:r>
    </w:p>
  </w:endnote>
  <w:endnote w:type="continuationSeparator" w:id="0">
    <w:p w14:paraId="383335BC" w14:textId="77777777" w:rsidR="00F83ADD" w:rsidRDefault="00F83ADD" w:rsidP="00A1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F3F4" w14:textId="77777777" w:rsidR="00F83ADD" w:rsidRDefault="00F83ADD" w:rsidP="00A15D2D">
      <w:r>
        <w:separator/>
      </w:r>
    </w:p>
  </w:footnote>
  <w:footnote w:type="continuationSeparator" w:id="0">
    <w:p w14:paraId="6C95B9F4" w14:textId="77777777" w:rsidR="00F83ADD" w:rsidRDefault="00F83ADD" w:rsidP="00A15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0EF3"/>
    <w:multiLevelType w:val="hybridMultilevel"/>
    <w:tmpl w:val="7DEAE984"/>
    <w:lvl w:ilvl="0" w:tplc="304C411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6E2994"/>
    <w:multiLevelType w:val="hybridMultilevel"/>
    <w:tmpl w:val="0108CE02"/>
    <w:lvl w:ilvl="0" w:tplc="A1A0013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6448434">
    <w:abstractNumId w:val="0"/>
  </w:num>
  <w:num w:numId="2" w16cid:durableId="105670858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井嶋　浩貴">
    <w15:presenceInfo w15:providerId="AD" w15:userId="S::00007269@fra.go.jp::809f5850-ecfe-4b2b-a6ef-831da60a9e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85"/>
    <w:rsid w:val="00030E00"/>
    <w:rsid w:val="000977BD"/>
    <w:rsid w:val="000B3DDF"/>
    <w:rsid w:val="000B70DC"/>
    <w:rsid w:val="00127BC4"/>
    <w:rsid w:val="0016225F"/>
    <w:rsid w:val="001D0F8E"/>
    <w:rsid w:val="001D3F5D"/>
    <w:rsid w:val="00227A4E"/>
    <w:rsid w:val="00230B3B"/>
    <w:rsid w:val="00231679"/>
    <w:rsid w:val="0024505E"/>
    <w:rsid w:val="0026536F"/>
    <w:rsid w:val="002A22AA"/>
    <w:rsid w:val="00313BFD"/>
    <w:rsid w:val="003153B4"/>
    <w:rsid w:val="00394045"/>
    <w:rsid w:val="003B1090"/>
    <w:rsid w:val="003D3A27"/>
    <w:rsid w:val="003E1B85"/>
    <w:rsid w:val="004012D4"/>
    <w:rsid w:val="004307EC"/>
    <w:rsid w:val="004449C8"/>
    <w:rsid w:val="00472BB0"/>
    <w:rsid w:val="004C32F7"/>
    <w:rsid w:val="004E5762"/>
    <w:rsid w:val="005373E5"/>
    <w:rsid w:val="005402E9"/>
    <w:rsid w:val="00552B35"/>
    <w:rsid w:val="005A358D"/>
    <w:rsid w:val="005E5A1E"/>
    <w:rsid w:val="005F73A0"/>
    <w:rsid w:val="00624AE0"/>
    <w:rsid w:val="00633CE9"/>
    <w:rsid w:val="006412B1"/>
    <w:rsid w:val="006B112B"/>
    <w:rsid w:val="00743E5F"/>
    <w:rsid w:val="00760AB2"/>
    <w:rsid w:val="0076626C"/>
    <w:rsid w:val="00772F61"/>
    <w:rsid w:val="00792A6A"/>
    <w:rsid w:val="007A4043"/>
    <w:rsid w:val="007C751B"/>
    <w:rsid w:val="007D4C0D"/>
    <w:rsid w:val="007E1547"/>
    <w:rsid w:val="007E74CC"/>
    <w:rsid w:val="007E78CD"/>
    <w:rsid w:val="0082019F"/>
    <w:rsid w:val="00836928"/>
    <w:rsid w:val="00844DCE"/>
    <w:rsid w:val="0084771D"/>
    <w:rsid w:val="008916D6"/>
    <w:rsid w:val="00891ACC"/>
    <w:rsid w:val="008B0E6C"/>
    <w:rsid w:val="008B280C"/>
    <w:rsid w:val="008C7B1D"/>
    <w:rsid w:val="008D5F52"/>
    <w:rsid w:val="008F3722"/>
    <w:rsid w:val="00926BA1"/>
    <w:rsid w:val="009476F8"/>
    <w:rsid w:val="00984EC6"/>
    <w:rsid w:val="009A21F4"/>
    <w:rsid w:val="009E1250"/>
    <w:rsid w:val="009F01AA"/>
    <w:rsid w:val="00A15D2D"/>
    <w:rsid w:val="00A54100"/>
    <w:rsid w:val="00A856C6"/>
    <w:rsid w:val="00AE535C"/>
    <w:rsid w:val="00B23D6D"/>
    <w:rsid w:val="00B348BE"/>
    <w:rsid w:val="00B869A2"/>
    <w:rsid w:val="00BC0347"/>
    <w:rsid w:val="00C17DE8"/>
    <w:rsid w:val="00C357A0"/>
    <w:rsid w:val="00C54B1D"/>
    <w:rsid w:val="00C671D8"/>
    <w:rsid w:val="00C803AF"/>
    <w:rsid w:val="00C82618"/>
    <w:rsid w:val="00CA2D17"/>
    <w:rsid w:val="00CC1353"/>
    <w:rsid w:val="00CC2261"/>
    <w:rsid w:val="00D15BBF"/>
    <w:rsid w:val="00D40A74"/>
    <w:rsid w:val="00D40F06"/>
    <w:rsid w:val="00D63712"/>
    <w:rsid w:val="00DA3956"/>
    <w:rsid w:val="00DB7796"/>
    <w:rsid w:val="00DE031D"/>
    <w:rsid w:val="00E34F80"/>
    <w:rsid w:val="00EE5E1A"/>
    <w:rsid w:val="00F115E0"/>
    <w:rsid w:val="00F3730C"/>
    <w:rsid w:val="00F421ED"/>
    <w:rsid w:val="00F8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AD032"/>
  <w15:chartTrackingRefBased/>
  <w15:docId w15:val="{B88AE4E7-D726-5541-BD22-D114224F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B8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A1E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5A1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476F8"/>
    <w:pPr>
      <w:ind w:leftChars="400" w:left="840"/>
    </w:pPr>
  </w:style>
  <w:style w:type="paragraph" w:styleId="a6">
    <w:name w:val="Revision"/>
    <w:hidden/>
    <w:uiPriority w:val="99"/>
    <w:semiHidden/>
    <w:rsid w:val="00DA3956"/>
    <w:rPr>
      <w:sz w:val="24"/>
    </w:rPr>
  </w:style>
  <w:style w:type="paragraph" w:styleId="a7">
    <w:name w:val="header"/>
    <w:basedOn w:val="a"/>
    <w:link w:val="a8"/>
    <w:uiPriority w:val="99"/>
    <w:unhideWhenUsed/>
    <w:rsid w:val="00D40A74"/>
    <w:pPr>
      <w:widowControl/>
      <w:tabs>
        <w:tab w:val="center" w:pos="4252"/>
        <w:tab w:val="right" w:pos="8504"/>
      </w:tabs>
      <w:snapToGrid w:val="0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customStyle="1" w:styleId="a8">
    <w:name w:val="ヘッダー (文字)"/>
    <w:basedOn w:val="a0"/>
    <w:link w:val="a7"/>
    <w:uiPriority w:val="99"/>
    <w:rsid w:val="00D40A74"/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footer"/>
    <w:basedOn w:val="a"/>
    <w:link w:val="aa"/>
    <w:uiPriority w:val="99"/>
    <w:unhideWhenUsed/>
    <w:rsid w:val="00A15D2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15D2D"/>
    <w:rPr>
      <w:sz w:val="24"/>
    </w:rPr>
  </w:style>
  <w:style w:type="character" w:styleId="ab">
    <w:name w:val="Unresolved Mention"/>
    <w:basedOn w:val="a0"/>
    <w:uiPriority w:val="99"/>
    <w:semiHidden/>
    <w:unhideWhenUsed/>
    <w:rsid w:val="00230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jima_hirotaka69@fra.go.j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jima_hirotaka69@fra.go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井嶋　浩貴</dc:creator>
  <cp:keywords/>
  <dc:description/>
  <cp:lastModifiedBy>井嶋　浩貴</cp:lastModifiedBy>
  <cp:revision>69</cp:revision>
  <dcterms:created xsi:type="dcterms:W3CDTF">2021-02-05T01:21:00Z</dcterms:created>
  <dcterms:modified xsi:type="dcterms:W3CDTF">2022-11-21T02:59:00Z</dcterms:modified>
</cp:coreProperties>
</file>