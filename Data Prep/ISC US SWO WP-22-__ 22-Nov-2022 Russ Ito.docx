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9CAD2" w14:textId="77777777" w:rsidR="00170DFB" w:rsidRPr="00982FC6" w:rsidRDefault="00170DFB">
      <w:pPr>
        <w:widowControl/>
        <w:ind w:firstLine="6480"/>
        <w:rPr>
          <w:rFonts w:ascii="Times New Roman" w:hAnsi="Times New Roman"/>
        </w:rPr>
      </w:pPr>
      <w:r w:rsidRPr="00982FC6">
        <w:rPr>
          <w:rFonts w:ascii="Times New Roman" w:hAnsi="Times New Roman"/>
        </w:rPr>
        <w:t>ISC/</w:t>
      </w:r>
      <w:r w:rsidR="00137525">
        <w:rPr>
          <w:rFonts w:ascii="Times New Roman" w:hAnsi="Times New Roman"/>
        </w:rPr>
        <w:t>22</w:t>
      </w:r>
      <w:r w:rsidRPr="00982FC6">
        <w:rPr>
          <w:rFonts w:ascii="Times New Roman" w:hAnsi="Times New Roman"/>
        </w:rPr>
        <w:t>/SWO-WG/</w:t>
      </w:r>
      <w:ins w:id="0" w:author="Michelle Sculley" w:date="2022-11-22T15:32:00Z">
        <w:r w:rsidR="00055FAE">
          <w:rPr>
            <w:rFonts w:ascii="Times New Roman" w:hAnsi="Times New Roman"/>
          </w:rPr>
          <w:t>04</w:t>
        </w:r>
      </w:ins>
      <w:del w:id="1" w:author="Michelle Sculley" w:date="2022-11-22T15:32:00Z">
        <w:r w:rsidR="00A2515D" w:rsidDel="00055FAE">
          <w:rPr>
            <w:rFonts w:ascii="Times New Roman" w:hAnsi="Times New Roman"/>
          </w:rPr>
          <w:delText>__</w:delText>
        </w:r>
      </w:del>
    </w:p>
    <w:p w14:paraId="3EF68D2A" w14:textId="77777777" w:rsidR="00170DFB" w:rsidRPr="00982FC6" w:rsidRDefault="00170DFB">
      <w:pPr>
        <w:widowControl/>
        <w:jc w:val="center"/>
        <w:rPr>
          <w:rFonts w:ascii="Times New Roman" w:hAnsi="Times New Roman"/>
        </w:rPr>
      </w:pPr>
    </w:p>
    <w:p w14:paraId="13926AEA" w14:textId="77777777" w:rsidR="00170DFB" w:rsidRPr="00982FC6" w:rsidRDefault="00170DFB">
      <w:pPr>
        <w:widowControl/>
        <w:jc w:val="center"/>
        <w:rPr>
          <w:rFonts w:ascii="Times New Roman" w:hAnsi="Times New Roman"/>
        </w:rPr>
      </w:pPr>
    </w:p>
    <w:p w14:paraId="731C40A3" w14:textId="77777777" w:rsidR="00170DFB" w:rsidRPr="00982FC6" w:rsidRDefault="00170DFB">
      <w:pPr>
        <w:widowControl/>
        <w:jc w:val="center"/>
        <w:rPr>
          <w:rFonts w:ascii="Times New Roman" w:hAnsi="Times New Roman"/>
        </w:rPr>
      </w:pPr>
    </w:p>
    <w:p w14:paraId="1DE89ECF" w14:textId="77777777" w:rsidR="00170DFB" w:rsidRPr="00982FC6" w:rsidRDefault="00170DFB">
      <w:pPr>
        <w:widowControl/>
        <w:jc w:val="center"/>
        <w:rPr>
          <w:rFonts w:ascii="Times New Roman" w:hAnsi="Times New Roman"/>
        </w:rPr>
      </w:pPr>
    </w:p>
    <w:p w14:paraId="00212CC4" w14:textId="77777777" w:rsidR="00170DFB" w:rsidRPr="00982FC6" w:rsidRDefault="00170DFB">
      <w:pPr>
        <w:widowControl/>
        <w:jc w:val="center"/>
        <w:rPr>
          <w:rFonts w:ascii="Times New Roman" w:hAnsi="Times New Roman"/>
        </w:rPr>
      </w:pPr>
    </w:p>
    <w:p w14:paraId="13BF0C36" w14:textId="77777777" w:rsidR="00170DFB" w:rsidRPr="00982FC6" w:rsidRDefault="00170DFB">
      <w:pPr>
        <w:widowControl/>
        <w:jc w:val="center"/>
        <w:rPr>
          <w:rFonts w:ascii="Times New Roman" w:hAnsi="Times New Roman"/>
        </w:rPr>
      </w:pPr>
    </w:p>
    <w:p w14:paraId="23441F27" w14:textId="77777777" w:rsidR="00170DFB" w:rsidRPr="00982FC6" w:rsidRDefault="00170DFB">
      <w:pPr>
        <w:widowControl/>
        <w:jc w:val="center"/>
        <w:rPr>
          <w:rFonts w:ascii="Times New Roman" w:hAnsi="Times New Roman"/>
        </w:rPr>
      </w:pPr>
    </w:p>
    <w:p w14:paraId="076BF178" w14:textId="77777777" w:rsidR="00170DFB" w:rsidRPr="00982FC6" w:rsidRDefault="00170DFB">
      <w:pPr>
        <w:widowControl/>
        <w:jc w:val="center"/>
        <w:rPr>
          <w:rFonts w:ascii="Times New Roman" w:hAnsi="Times New Roman"/>
          <w:b/>
          <w:bCs/>
          <w:sz w:val="32"/>
          <w:szCs w:val="32"/>
        </w:rPr>
      </w:pPr>
      <w:r w:rsidRPr="00982FC6">
        <w:rPr>
          <w:rFonts w:ascii="Times New Roman" w:hAnsi="Times New Roman"/>
          <w:b/>
          <w:bCs/>
          <w:sz w:val="32"/>
          <w:szCs w:val="32"/>
        </w:rPr>
        <w:t>U.S. SWORDFISH FISHERIES IN</w:t>
      </w:r>
    </w:p>
    <w:p w14:paraId="531B4D87" w14:textId="77777777" w:rsidR="00170DFB" w:rsidRPr="00982FC6" w:rsidRDefault="00170DFB">
      <w:pPr>
        <w:widowControl/>
        <w:jc w:val="center"/>
        <w:rPr>
          <w:rFonts w:ascii="Times New Roman" w:hAnsi="Times New Roman"/>
          <w:sz w:val="32"/>
          <w:szCs w:val="32"/>
        </w:rPr>
      </w:pPr>
      <w:r w:rsidRPr="00982FC6">
        <w:rPr>
          <w:rFonts w:ascii="Times New Roman" w:hAnsi="Times New Roman"/>
          <w:b/>
          <w:bCs/>
          <w:sz w:val="32"/>
          <w:szCs w:val="32"/>
        </w:rPr>
        <w:t>THE NORTH PACIFIC OCEAN</w:t>
      </w:r>
      <w:r w:rsidRPr="00982FC6">
        <w:rPr>
          <w:rStyle w:val="FootnoteReference"/>
          <w:rFonts w:ascii="Times New Roman" w:hAnsi="Times New Roman"/>
          <w:sz w:val="32"/>
          <w:szCs w:val="32"/>
          <w:vertAlign w:val="superscript"/>
        </w:rPr>
        <w:footnoteReference w:id="1"/>
      </w:r>
    </w:p>
    <w:p w14:paraId="597A1214" w14:textId="77777777" w:rsidR="00170DFB" w:rsidRPr="00982FC6" w:rsidRDefault="00170DFB">
      <w:pPr>
        <w:widowControl/>
        <w:jc w:val="center"/>
        <w:rPr>
          <w:rFonts w:ascii="Times New Roman" w:hAnsi="Times New Roman"/>
          <w:sz w:val="32"/>
          <w:szCs w:val="32"/>
        </w:rPr>
      </w:pPr>
    </w:p>
    <w:p w14:paraId="3B146188" w14:textId="77777777" w:rsidR="00170DFB" w:rsidRPr="00982FC6" w:rsidRDefault="00170DFB">
      <w:pPr>
        <w:widowControl/>
        <w:jc w:val="center"/>
        <w:rPr>
          <w:rFonts w:ascii="Times New Roman" w:hAnsi="Times New Roman"/>
          <w:sz w:val="32"/>
          <w:szCs w:val="32"/>
        </w:rPr>
      </w:pPr>
    </w:p>
    <w:p w14:paraId="17EE7733" w14:textId="77777777" w:rsidR="00170DFB" w:rsidRPr="00982FC6" w:rsidRDefault="00170DFB">
      <w:pPr>
        <w:widowControl/>
        <w:jc w:val="center"/>
        <w:rPr>
          <w:rFonts w:ascii="Times New Roman" w:hAnsi="Times New Roman"/>
          <w:sz w:val="32"/>
          <w:szCs w:val="32"/>
        </w:rPr>
      </w:pPr>
    </w:p>
    <w:p w14:paraId="325F9C5F"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Russell Y. Ito</w:t>
      </w:r>
    </w:p>
    <w:p w14:paraId="18FEAEDF"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Pacific Islands Fisheries Science Center</w:t>
      </w:r>
    </w:p>
    <w:p w14:paraId="7D8769FD"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National Marine Fisheries Service, NOAA</w:t>
      </w:r>
    </w:p>
    <w:p w14:paraId="4EFA0BF7"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Honolulu, Hawaii 96822 U.S.A.</w:t>
      </w:r>
    </w:p>
    <w:p w14:paraId="69A9E2B6" w14:textId="77777777" w:rsidR="00170DFB" w:rsidRPr="00982FC6" w:rsidRDefault="00170DFB">
      <w:pPr>
        <w:widowControl/>
        <w:jc w:val="center"/>
        <w:rPr>
          <w:rFonts w:ascii="Times New Roman" w:hAnsi="Times New Roman"/>
          <w:sz w:val="28"/>
          <w:szCs w:val="28"/>
        </w:rPr>
      </w:pPr>
    </w:p>
    <w:p w14:paraId="356B541B" w14:textId="77777777" w:rsidR="00170DFB" w:rsidRPr="00982FC6" w:rsidRDefault="00170DFB">
      <w:pPr>
        <w:widowControl/>
        <w:jc w:val="center"/>
        <w:rPr>
          <w:rFonts w:ascii="Times New Roman" w:hAnsi="Times New Roman"/>
          <w:sz w:val="28"/>
          <w:szCs w:val="28"/>
        </w:rPr>
      </w:pPr>
      <w:proofErr w:type="gramStart"/>
      <w:r w:rsidRPr="00982FC6">
        <w:rPr>
          <w:rFonts w:ascii="Times New Roman" w:hAnsi="Times New Roman"/>
          <w:sz w:val="28"/>
          <w:szCs w:val="28"/>
        </w:rPr>
        <w:t>and</w:t>
      </w:r>
      <w:proofErr w:type="gramEnd"/>
    </w:p>
    <w:p w14:paraId="7186708A" w14:textId="77777777" w:rsidR="00170DFB" w:rsidRPr="00982FC6" w:rsidRDefault="00170DFB">
      <w:pPr>
        <w:widowControl/>
        <w:jc w:val="center"/>
        <w:rPr>
          <w:rFonts w:ascii="Times New Roman" w:hAnsi="Times New Roman"/>
          <w:sz w:val="28"/>
          <w:szCs w:val="28"/>
        </w:rPr>
      </w:pPr>
    </w:p>
    <w:p w14:paraId="4D984B14" w14:textId="77777777" w:rsidR="00170DFB" w:rsidRPr="00982FC6" w:rsidRDefault="00137525">
      <w:pPr>
        <w:widowControl/>
        <w:jc w:val="center"/>
        <w:rPr>
          <w:rFonts w:ascii="Times New Roman" w:hAnsi="Times New Roman"/>
          <w:sz w:val="28"/>
          <w:szCs w:val="28"/>
        </w:rPr>
      </w:pPr>
      <w:proofErr w:type="spellStart"/>
      <w:r>
        <w:rPr>
          <w:rFonts w:ascii="Times New Roman" w:hAnsi="Times New Roman"/>
          <w:sz w:val="28"/>
          <w:szCs w:val="28"/>
        </w:rPr>
        <w:t>Yuhong</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Gu</w:t>
      </w:r>
      <w:proofErr w:type="spellEnd"/>
      <w:proofErr w:type="gramEnd"/>
    </w:p>
    <w:p w14:paraId="66851C4C"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Southwest Fisheries Science Center</w:t>
      </w:r>
    </w:p>
    <w:p w14:paraId="1B9B8E3E"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National Marine Fisheries Service, NOAA</w:t>
      </w:r>
    </w:p>
    <w:p w14:paraId="39AC92F3" w14:textId="77777777" w:rsidR="00170DFB" w:rsidRPr="00982FC6" w:rsidRDefault="00170DFB">
      <w:pPr>
        <w:widowControl/>
        <w:jc w:val="center"/>
        <w:rPr>
          <w:rFonts w:ascii="Times New Roman" w:hAnsi="Times New Roman"/>
          <w:sz w:val="28"/>
          <w:szCs w:val="28"/>
          <w:lang w:val="es-ES"/>
        </w:rPr>
      </w:pPr>
      <w:r w:rsidRPr="00982FC6">
        <w:rPr>
          <w:rFonts w:ascii="Times New Roman" w:hAnsi="Times New Roman"/>
          <w:sz w:val="28"/>
          <w:szCs w:val="28"/>
          <w:lang w:val="es-ES"/>
        </w:rPr>
        <w:t xml:space="preserve">La </w:t>
      </w:r>
      <w:proofErr w:type="spellStart"/>
      <w:r w:rsidRPr="00982FC6">
        <w:rPr>
          <w:rFonts w:ascii="Times New Roman" w:hAnsi="Times New Roman"/>
          <w:sz w:val="28"/>
          <w:szCs w:val="28"/>
          <w:lang w:val="es-ES"/>
        </w:rPr>
        <w:t>Jolla</w:t>
      </w:r>
      <w:proofErr w:type="spellEnd"/>
      <w:r w:rsidRPr="00982FC6">
        <w:rPr>
          <w:rFonts w:ascii="Times New Roman" w:hAnsi="Times New Roman"/>
          <w:sz w:val="28"/>
          <w:szCs w:val="28"/>
          <w:lang w:val="es-ES"/>
        </w:rPr>
        <w:t>, California 92038 U.S.A.</w:t>
      </w:r>
    </w:p>
    <w:p w14:paraId="2C8E577C" w14:textId="77777777" w:rsidR="00170DFB" w:rsidRPr="00982FC6" w:rsidRDefault="00170DFB">
      <w:pPr>
        <w:widowControl/>
        <w:jc w:val="center"/>
        <w:rPr>
          <w:rFonts w:ascii="Times New Roman" w:hAnsi="Times New Roman"/>
          <w:sz w:val="28"/>
          <w:szCs w:val="28"/>
          <w:lang w:val="es-ES"/>
        </w:rPr>
      </w:pPr>
    </w:p>
    <w:p w14:paraId="6BBEF667" w14:textId="77777777" w:rsidR="00170DFB" w:rsidRPr="00982FC6" w:rsidRDefault="00170DFB">
      <w:pPr>
        <w:widowControl/>
        <w:jc w:val="center"/>
        <w:rPr>
          <w:rFonts w:ascii="Times New Roman" w:hAnsi="Times New Roman"/>
          <w:sz w:val="28"/>
          <w:szCs w:val="28"/>
          <w:lang w:val="es-ES"/>
        </w:rPr>
      </w:pPr>
    </w:p>
    <w:p w14:paraId="17FFBCC4" w14:textId="77777777" w:rsidR="00170DFB" w:rsidRPr="00982FC6" w:rsidRDefault="00137525">
      <w:pPr>
        <w:widowControl/>
        <w:jc w:val="center"/>
        <w:rPr>
          <w:rFonts w:ascii="Times New Roman" w:hAnsi="Times New Roman"/>
          <w:sz w:val="28"/>
          <w:szCs w:val="28"/>
        </w:rPr>
      </w:pPr>
      <w:r>
        <w:rPr>
          <w:rFonts w:ascii="Times New Roman" w:hAnsi="Times New Roman"/>
          <w:b/>
          <w:bCs/>
          <w:sz w:val="28"/>
          <w:szCs w:val="28"/>
        </w:rPr>
        <w:t>November</w:t>
      </w:r>
      <w:r w:rsidR="003F3711">
        <w:rPr>
          <w:rFonts w:ascii="Times New Roman" w:hAnsi="Times New Roman"/>
          <w:b/>
          <w:bCs/>
          <w:sz w:val="28"/>
          <w:szCs w:val="28"/>
        </w:rPr>
        <w:t xml:space="preserve"> </w:t>
      </w:r>
      <w:r w:rsidR="00170DFB" w:rsidRPr="00982FC6">
        <w:rPr>
          <w:rFonts w:ascii="Times New Roman" w:hAnsi="Times New Roman"/>
          <w:b/>
          <w:bCs/>
          <w:sz w:val="28"/>
          <w:szCs w:val="28"/>
        </w:rPr>
        <w:t>20</w:t>
      </w:r>
      <w:r>
        <w:rPr>
          <w:rFonts w:ascii="Times New Roman" w:hAnsi="Times New Roman"/>
          <w:b/>
          <w:bCs/>
          <w:sz w:val="28"/>
          <w:szCs w:val="28"/>
        </w:rPr>
        <w:t>22</w:t>
      </w:r>
    </w:p>
    <w:p w14:paraId="48F95BAE" w14:textId="77777777" w:rsidR="00170DFB" w:rsidRPr="00982FC6" w:rsidRDefault="00170DFB">
      <w:pPr>
        <w:widowControl/>
        <w:jc w:val="center"/>
        <w:rPr>
          <w:rFonts w:ascii="Times New Roman" w:hAnsi="Times New Roman"/>
          <w:sz w:val="28"/>
          <w:szCs w:val="28"/>
        </w:rPr>
      </w:pPr>
    </w:p>
    <w:p w14:paraId="213F100F" w14:textId="77777777" w:rsidR="00170DFB" w:rsidRPr="00982FC6" w:rsidRDefault="00170DFB">
      <w:pPr>
        <w:widowControl/>
        <w:jc w:val="center"/>
        <w:rPr>
          <w:rFonts w:ascii="Times New Roman" w:hAnsi="Times New Roman"/>
          <w:sz w:val="28"/>
          <w:szCs w:val="28"/>
        </w:rPr>
      </w:pPr>
    </w:p>
    <w:p w14:paraId="0B57CDDE" w14:textId="77777777" w:rsidR="00170DFB" w:rsidRPr="00982FC6" w:rsidRDefault="00170DFB">
      <w:pPr>
        <w:widowControl/>
        <w:jc w:val="center"/>
        <w:rPr>
          <w:rFonts w:ascii="Times New Roman" w:hAnsi="Times New Roman"/>
          <w:sz w:val="28"/>
          <w:szCs w:val="28"/>
        </w:rPr>
        <w:sectPr w:rsidR="00170DFB" w:rsidRPr="00982FC6" w:rsidSect="000B55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1440" w:gutter="0"/>
          <w:pgNumType w:start="1"/>
          <w:cols w:space="720"/>
          <w:noEndnote/>
          <w:titlePg/>
        </w:sectPr>
      </w:pPr>
    </w:p>
    <w:p w14:paraId="42817CE3" w14:textId="77777777" w:rsidR="000609BE" w:rsidRDefault="000609BE">
      <w:pPr>
        <w:widowControl/>
        <w:autoSpaceDE/>
        <w:autoSpaceDN/>
        <w:adjustRightInd/>
        <w:rPr>
          <w:rFonts w:ascii="Times New Roman" w:hAnsi="Times New Roman"/>
          <w:b/>
          <w:bCs/>
          <w:sz w:val="28"/>
          <w:szCs w:val="28"/>
        </w:rPr>
      </w:pPr>
      <w:r>
        <w:rPr>
          <w:rFonts w:ascii="Times New Roman" w:hAnsi="Times New Roman"/>
          <w:b/>
          <w:bCs/>
          <w:sz w:val="28"/>
          <w:szCs w:val="28"/>
        </w:rPr>
        <w:lastRenderedPageBreak/>
        <w:br w:type="page"/>
      </w:r>
    </w:p>
    <w:p w14:paraId="7CA0F5FD" w14:textId="77777777" w:rsidR="00170DFB" w:rsidRPr="00982FC6" w:rsidRDefault="000609BE">
      <w:pPr>
        <w:widowControl/>
        <w:jc w:val="center"/>
        <w:rPr>
          <w:rFonts w:ascii="Times New Roman" w:hAnsi="Times New Roman"/>
          <w:b/>
          <w:bCs/>
          <w:sz w:val="28"/>
          <w:szCs w:val="28"/>
        </w:rPr>
      </w:pPr>
      <w:r>
        <w:rPr>
          <w:rFonts w:ascii="Times New Roman" w:hAnsi="Times New Roman"/>
          <w:b/>
          <w:bCs/>
          <w:sz w:val="28"/>
          <w:szCs w:val="28"/>
        </w:rPr>
        <w:lastRenderedPageBreak/>
        <w:t>U</w:t>
      </w:r>
      <w:r w:rsidR="00170DFB" w:rsidRPr="00982FC6">
        <w:rPr>
          <w:rFonts w:ascii="Times New Roman" w:hAnsi="Times New Roman"/>
          <w:b/>
          <w:bCs/>
          <w:sz w:val="28"/>
          <w:szCs w:val="28"/>
        </w:rPr>
        <w:t>.S. SWORDFISH FISHERIES IN</w:t>
      </w:r>
    </w:p>
    <w:p w14:paraId="4609EFD5" w14:textId="77777777" w:rsidR="00170DFB" w:rsidRPr="00982FC6" w:rsidRDefault="00170DFB">
      <w:pPr>
        <w:widowControl/>
        <w:jc w:val="center"/>
        <w:rPr>
          <w:rFonts w:ascii="Times New Roman" w:hAnsi="Times New Roman"/>
          <w:sz w:val="28"/>
          <w:szCs w:val="28"/>
        </w:rPr>
      </w:pPr>
      <w:r w:rsidRPr="00982FC6">
        <w:rPr>
          <w:rFonts w:ascii="Times New Roman" w:hAnsi="Times New Roman"/>
          <w:b/>
          <w:bCs/>
          <w:sz w:val="28"/>
          <w:szCs w:val="28"/>
        </w:rPr>
        <w:t>THE NORTH PACIFIC OCEAN</w:t>
      </w:r>
    </w:p>
    <w:p w14:paraId="0642A137" w14:textId="77777777" w:rsidR="00170DFB" w:rsidRPr="00982FC6" w:rsidRDefault="00170DFB">
      <w:pPr>
        <w:widowControl/>
        <w:jc w:val="center"/>
        <w:rPr>
          <w:rFonts w:ascii="Times New Roman" w:hAnsi="Times New Roman"/>
          <w:sz w:val="28"/>
          <w:szCs w:val="28"/>
        </w:rPr>
      </w:pPr>
    </w:p>
    <w:p w14:paraId="452F5E7F" w14:textId="77777777" w:rsidR="00170DFB" w:rsidRPr="00982FC6" w:rsidRDefault="00170DFB">
      <w:pPr>
        <w:widowControl/>
        <w:jc w:val="center"/>
        <w:rPr>
          <w:rFonts w:ascii="Times New Roman" w:hAnsi="Times New Roman"/>
        </w:rPr>
      </w:pPr>
      <w:r w:rsidRPr="00982FC6">
        <w:rPr>
          <w:rFonts w:ascii="Times New Roman" w:hAnsi="Times New Roman"/>
        </w:rPr>
        <w:t>Russell Y. Ito</w:t>
      </w:r>
    </w:p>
    <w:p w14:paraId="45490BB9" w14:textId="77777777" w:rsidR="00170DFB" w:rsidRPr="00982FC6" w:rsidRDefault="00170DFB">
      <w:pPr>
        <w:widowControl/>
        <w:jc w:val="center"/>
        <w:rPr>
          <w:rFonts w:ascii="Times New Roman" w:hAnsi="Times New Roman"/>
        </w:rPr>
      </w:pPr>
      <w:r w:rsidRPr="00982FC6">
        <w:rPr>
          <w:rFonts w:ascii="Times New Roman" w:hAnsi="Times New Roman"/>
        </w:rPr>
        <w:t>Pacific Islands Fisheries Science Center</w:t>
      </w:r>
    </w:p>
    <w:p w14:paraId="1E538D07" w14:textId="77777777" w:rsidR="00170DFB" w:rsidRPr="00982FC6" w:rsidRDefault="00170DFB">
      <w:pPr>
        <w:widowControl/>
        <w:jc w:val="center"/>
        <w:rPr>
          <w:rFonts w:ascii="Times New Roman" w:hAnsi="Times New Roman"/>
        </w:rPr>
      </w:pPr>
      <w:r w:rsidRPr="00982FC6">
        <w:rPr>
          <w:rFonts w:ascii="Times New Roman" w:hAnsi="Times New Roman"/>
        </w:rPr>
        <w:t>National Marine Fisheries Service, NOAA</w:t>
      </w:r>
    </w:p>
    <w:p w14:paraId="065610B3" w14:textId="77777777" w:rsidR="00170DFB" w:rsidRPr="00982FC6" w:rsidRDefault="00170DFB">
      <w:pPr>
        <w:widowControl/>
        <w:jc w:val="center"/>
        <w:rPr>
          <w:rFonts w:ascii="Times New Roman" w:hAnsi="Times New Roman"/>
        </w:rPr>
      </w:pPr>
      <w:r w:rsidRPr="00982FC6">
        <w:rPr>
          <w:rFonts w:ascii="Times New Roman" w:hAnsi="Times New Roman"/>
        </w:rPr>
        <w:t>Honolulu, Hawaii 96822 U.S.A.</w:t>
      </w:r>
    </w:p>
    <w:p w14:paraId="2ECB5D9F" w14:textId="77777777" w:rsidR="00170DFB" w:rsidRPr="00982FC6" w:rsidRDefault="00170DFB">
      <w:pPr>
        <w:widowControl/>
        <w:jc w:val="center"/>
        <w:rPr>
          <w:rFonts w:ascii="Times New Roman" w:hAnsi="Times New Roman"/>
        </w:rPr>
      </w:pPr>
    </w:p>
    <w:p w14:paraId="4AD37840" w14:textId="77777777" w:rsidR="00170DFB" w:rsidRPr="00982FC6" w:rsidRDefault="00170DFB">
      <w:pPr>
        <w:widowControl/>
        <w:jc w:val="center"/>
        <w:rPr>
          <w:rFonts w:ascii="Times New Roman" w:hAnsi="Times New Roman"/>
        </w:rPr>
      </w:pPr>
      <w:proofErr w:type="gramStart"/>
      <w:r w:rsidRPr="00982FC6">
        <w:rPr>
          <w:rFonts w:ascii="Times New Roman" w:hAnsi="Times New Roman"/>
        </w:rPr>
        <w:t>and</w:t>
      </w:r>
      <w:proofErr w:type="gramEnd"/>
    </w:p>
    <w:p w14:paraId="2DB900C6" w14:textId="77777777" w:rsidR="00170DFB" w:rsidRPr="00982FC6" w:rsidRDefault="00170DFB">
      <w:pPr>
        <w:widowControl/>
        <w:jc w:val="center"/>
        <w:rPr>
          <w:rFonts w:ascii="Times New Roman" w:hAnsi="Times New Roman"/>
        </w:rPr>
      </w:pPr>
    </w:p>
    <w:p w14:paraId="2D5F7762" w14:textId="77777777" w:rsidR="00170DFB" w:rsidRPr="00982FC6" w:rsidRDefault="000A0BBC">
      <w:pPr>
        <w:widowControl/>
        <w:jc w:val="center"/>
        <w:rPr>
          <w:rFonts w:ascii="Times New Roman" w:hAnsi="Times New Roman"/>
        </w:rPr>
      </w:pPr>
      <w:proofErr w:type="spellStart"/>
      <w:r>
        <w:rPr>
          <w:rFonts w:ascii="Times New Roman" w:hAnsi="Times New Roman"/>
        </w:rPr>
        <w:t>Yuhong</w:t>
      </w:r>
      <w:proofErr w:type="spellEnd"/>
      <w:r>
        <w:rPr>
          <w:rFonts w:ascii="Times New Roman" w:hAnsi="Times New Roman"/>
        </w:rPr>
        <w:t xml:space="preserve"> </w:t>
      </w:r>
      <w:proofErr w:type="spellStart"/>
      <w:proofErr w:type="gramStart"/>
      <w:r>
        <w:rPr>
          <w:rFonts w:ascii="Times New Roman" w:hAnsi="Times New Roman"/>
        </w:rPr>
        <w:t>G</w:t>
      </w:r>
      <w:r w:rsidR="00137525">
        <w:rPr>
          <w:rFonts w:ascii="Times New Roman" w:hAnsi="Times New Roman"/>
        </w:rPr>
        <w:t>u</w:t>
      </w:r>
      <w:proofErr w:type="spellEnd"/>
      <w:proofErr w:type="gramEnd"/>
    </w:p>
    <w:p w14:paraId="4273C112" w14:textId="77777777" w:rsidR="00170DFB" w:rsidRPr="00982FC6" w:rsidRDefault="00170DFB">
      <w:pPr>
        <w:widowControl/>
        <w:jc w:val="center"/>
        <w:rPr>
          <w:rFonts w:ascii="Times New Roman" w:hAnsi="Times New Roman"/>
        </w:rPr>
      </w:pPr>
      <w:r w:rsidRPr="00982FC6">
        <w:rPr>
          <w:rFonts w:ascii="Times New Roman" w:hAnsi="Times New Roman"/>
        </w:rPr>
        <w:t>Southwest Fisheries Science Center</w:t>
      </w:r>
    </w:p>
    <w:p w14:paraId="6DC29A8A" w14:textId="77777777" w:rsidR="00170DFB" w:rsidRPr="00982FC6" w:rsidRDefault="00170DFB">
      <w:pPr>
        <w:widowControl/>
        <w:jc w:val="center"/>
        <w:rPr>
          <w:rFonts w:ascii="Times New Roman" w:hAnsi="Times New Roman"/>
        </w:rPr>
      </w:pPr>
      <w:r w:rsidRPr="00982FC6">
        <w:rPr>
          <w:rFonts w:ascii="Times New Roman" w:hAnsi="Times New Roman"/>
        </w:rPr>
        <w:t>National Marine Fisheries Service, NOAA</w:t>
      </w:r>
    </w:p>
    <w:p w14:paraId="5DAF9984" w14:textId="77777777" w:rsidR="00170DFB" w:rsidRPr="00982FC6" w:rsidRDefault="00170DFB">
      <w:pPr>
        <w:widowControl/>
        <w:jc w:val="center"/>
        <w:rPr>
          <w:rFonts w:ascii="Times New Roman" w:hAnsi="Times New Roman"/>
          <w:lang w:val="es-ES"/>
        </w:rPr>
      </w:pPr>
      <w:r w:rsidRPr="00982FC6">
        <w:rPr>
          <w:rFonts w:ascii="Times New Roman" w:hAnsi="Times New Roman"/>
          <w:lang w:val="es-ES"/>
        </w:rPr>
        <w:t xml:space="preserve">La </w:t>
      </w:r>
      <w:proofErr w:type="spellStart"/>
      <w:r w:rsidRPr="00982FC6">
        <w:rPr>
          <w:rFonts w:ascii="Times New Roman" w:hAnsi="Times New Roman"/>
          <w:lang w:val="es-ES"/>
        </w:rPr>
        <w:t>Jolla</w:t>
      </w:r>
      <w:proofErr w:type="spellEnd"/>
      <w:r w:rsidRPr="00982FC6">
        <w:rPr>
          <w:rFonts w:ascii="Times New Roman" w:hAnsi="Times New Roman"/>
          <w:lang w:val="es-ES"/>
        </w:rPr>
        <w:t>, California 92038 U.S.A.</w:t>
      </w:r>
    </w:p>
    <w:p w14:paraId="34A140AF" w14:textId="77777777" w:rsidR="00170DFB" w:rsidRPr="00982FC6" w:rsidRDefault="00170DFB">
      <w:pPr>
        <w:widowControl/>
        <w:jc w:val="center"/>
        <w:rPr>
          <w:rFonts w:ascii="Times New Roman" w:hAnsi="Times New Roman"/>
          <w:lang w:val="es-ES"/>
        </w:rPr>
      </w:pPr>
    </w:p>
    <w:p w14:paraId="293B4A59" w14:textId="77777777" w:rsidR="00170DFB" w:rsidRPr="00982FC6" w:rsidRDefault="00170DFB">
      <w:pPr>
        <w:widowControl/>
        <w:jc w:val="center"/>
        <w:rPr>
          <w:rFonts w:ascii="Times New Roman" w:hAnsi="Times New Roman"/>
        </w:rPr>
      </w:pPr>
      <w:r w:rsidRPr="00982FC6">
        <w:rPr>
          <w:rFonts w:ascii="Times New Roman" w:hAnsi="Times New Roman"/>
          <w:b/>
          <w:bCs/>
        </w:rPr>
        <w:t>INTRODUCTION</w:t>
      </w:r>
    </w:p>
    <w:p w14:paraId="62A00AD4" w14:textId="77777777" w:rsidR="00170DFB" w:rsidRPr="00982FC6" w:rsidRDefault="00170DFB">
      <w:pPr>
        <w:widowControl/>
        <w:jc w:val="center"/>
        <w:rPr>
          <w:rFonts w:ascii="Times New Roman" w:hAnsi="Times New Roman"/>
        </w:rPr>
      </w:pPr>
    </w:p>
    <w:p w14:paraId="30CC4055" w14:textId="77777777" w:rsidR="00170DFB" w:rsidRPr="00982FC6" w:rsidRDefault="00170DFB" w:rsidP="00A32D8E">
      <w:pPr>
        <w:widowControl/>
        <w:ind w:firstLine="720"/>
        <w:rPr>
          <w:rFonts w:ascii="Times New Roman" w:hAnsi="Times New Roman"/>
        </w:rPr>
      </w:pPr>
      <w:r w:rsidRPr="00982FC6">
        <w:rPr>
          <w:rFonts w:ascii="Times New Roman" w:hAnsi="Times New Roman"/>
        </w:rPr>
        <w:t>The United States is a major harvesting and consuming nation for swordfish (</w:t>
      </w:r>
      <w:proofErr w:type="spellStart"/>
      <w:r w:rsidRPr="00982FC6">
        <w:rPr>
          <w:rFonts w:ascii="Times New Roman" w:hAnsi="Times New Roman"/>
          <w:i/>
          <w:iCs/>
        </w:rPr>
        <w:t>Xiphias</w:t>
      </w:r>
      <w:proofErr w:type="spellEnd"/>
      <w:r w:rsidRPr="00982FC6">
        <w:rPr>
          <w:rFonts w:ascii="Times New Roman" w:hAnsi="Times New Roman"/>
          <w:i/>
          <w:iCs/>
        </w:rPr>
        <w:t xml:space="preserve"> gladius</w:t>
      </w:r>
      <w:r w:rsidRPr="00982FC6">
        <w:rPr>
          <w:rFonts w:ascii="Times New Roman" w:hAnsi="Times New Roman"/>
        </w:rPr>
        <w:t>)</w:t>
      </w:r>
      <w:r w:rsidR="007A121F" w:rsidRPr="00982FC6">
        <w:rPr>
          <w:rFonts w:ascii="Times New Roman" w:hAnsi="Times New Roman"/>
        </w:rPr>
        <w:t>.  U.S. fisheries in the Atlantic Ocean, Gulf of Mexico, and Pacific Ocean</w:t>
      </w:r>
      <w:r w:rsidRPr="00982FC6">
        <w:rPr>
          <w:rFonts w:ascii="Times New Roman" w:hAnsi="Times New Roman"/>
        </w:rPr>
        <w:t xml:space="preserve"> </w:t>
      </w:r>
      <w:r w:rsidR="007A121F" w:rsidRPr="00982FC6">
        <w:rPr>
          <w:rFonts w:ascii="Times New Roman" w:hAnsi="Times New Roman"/>
        </w:rPr>
        <w:t xml:space="preserve">harvested </w:t>
      </w:r>
      <w:r w:rsidR="001B30A8">
        <w:rPr>
          <w:rFonts w:ascii="Times New Roman" w:hAnsi="Times New Roman"/>
        </w:rPr>
        <w:t>1,970</w:t>
      </w:r>
      <w:r w:rsidRPr="00982FC6">
        <w:rPr>
          <w:rFonts w:ascii="Times New Roman" w:hAnsi="Times New Roman"/>
        </w:rPr>
        <w:t xml:space="preserve"> </w:t>
      </w:r>
      <w:r w:rsidR="0070642F" w:rsidRPr="00982FC6">
        <w:rPr>
          <w:rFonts w:ascii="Times New Roman" w:hAnsi="Times New Roman"/>
        </w:rPr>
        <w:t>metric tons (</w:t>
      </w:r>
      <w:proofErr w:type="spellStart"/>
      <w:r w:rsidR="007A121F" w:rsidRPr="00982FC6">
        <w:rPr>
          <w:rFonts w:ascii="Times New Roman" w:hAnsi="Times New Roman"/>
        </w:rPr>
        <w:t>m</w:t>
      </w:r>
      <w:r w:rsidR="0070642F" w:rsidRPr="00982FC6">
        <w:rPr>
          <w:rFonts w:ascii="Times New Roman" w:hAnsi="Times New Roman"/>
        </w:rPr>
        <w:t>t</w:t>
      </w:r>
      <w:proofErr w:type="spellEnd"/>
      <w:r w:rsidR="0070642F" w:rsidRPr="00982FC6">
        <w:rPr>
          <w:rFonts w:ascii="Times New Roman" w:hAnsi="Times New Roman"/>
        </w:rPr>
        <w:t>)</w:t>
      </w:r>
      <w:r w:rsidRPr="00982FC6">
        <w:rPr>
          <w:rFonts w:ascii="Times New Roman" w:hAnsi="Times New Roman"/>
        </w:rPr>
        <w:t xml:space="preserve"> in 20</w:t>
      </w:r>
      <w:r w:rsidR="00137525">
        <w:rPr>
          <w:rFonts w:ascii="Times New Roman" w:hAnsi="Times New Roman"/>
        </w:rPr>
        <w:t>2</w:t>
      </w:r>
      <w:r w:rsidR="00F43C15">
        <w:rPr>
          <w:rFonts w:ascii="Times New Roman" w:hAnsi="Times New Roman"/>
        </w:rPr>
        <w:t>1</w:t>
      </w:r>
      <w:r w:rsidRPr="00982FC6">
        <w:rPr>
          <w:rFonts w:ascii="Times New Roman" w:hAnsi="Times New Roman"/>
        </w:rPr>
        <w:t xml:space="preserve"> (NMFS, </w:t>
      </w:r>
      <w:r w:rsidR="00F43C15">
        <w:rPr>
          <w:rFonts w:ascii="Times New Roman" w:hAnsi="Times New Roman"/>
        </w:rPr>
        <w:t>O</w:t>
      </w:r>
      <w:r w:rsidR="001B30A8">
        <w:rPr>
          <w:rFonts w:ascii="Times New Roman" w:hAnsi="Times New Roman"/>
        </w:rPr>
        <w:t xml:space="preserve">ffice of </w:t>
      </w:r>
      <w:r w:rsidR="00F43C15">
        <w:rPr>
          <w:rFonts w:ascii="Times New Roman" w:hAnsi="Times New Roman"/>
        </w:rPr>
        <w:t>S</w:t>
      </w:r>
      <w:r w:rsidR="001B30A8">
        <w:rPr>
          <w:rFonts w:ascii="Times New Roman" w:hAnsi="Times New Roman"/>
        </w:rPr>
        <w:t xml:space="preserve">cience and </w:t>
      </w:r>
      <w:proofErr w:type="spellStart"/>
      <w:r w:rsidR="00F43C15">
        <w:rPr>
          <w:rFonts w:ascii="Times New Roman" w:hAnsi="Times New Roman"/>
        </w:rPr>
        <w:t>T</w:t>
      </w:r>
      <w:r w:rsidR="001B30A8">
        <w:rPr>
          <w:rFonts w:ascii="Times New Roman" w:hAnsi="Times New Roman"/>
        </w:rPr>
        <w:t>echnlogy</w:t>
      </w:r>
      <w:proofErr w:type="spellEnd"/>
      <w:r w:rsidRPr="00982FC6">
        <w:rPr>
          <w:rFonts w:ascii="Times New Roman" w:hAnsi="Times New Roman"/>
        </w:rPr>
        <w:t>, 20</w:t>
      </w:r>
      <w:r w:rsidR="001B30A8">
        <w:rPr>
          <w:rFonts w:ascii="Times New Roman" w:hAnsi="Times New Roman"/>
        </w:rPr>
        <w:t>22</w:t>
      </w:r>
      <w:r w:rsidRPr="00982FC6">
        <w:rPr>
          <w:rFonts w:ascii="Times New Roman" w:hAnsi="Times New Roman"/>
        </w:rPr>
        <w:t xml:space="preserve">).  </w:t>
      </w:r>
      <w:r w:rsidR="007A121F" w:rsidRPr="00982FC6">
        <w:rPr>
          <w:rFonts w:ascii="Times New Roman" w:hAnsi="Times New Roman"/>
        </w:rPr>
        <w:t>Of this total</w:t>
      </w:r>
      <w:r w:rsidR="007A121F" w:rsidRPr="009A0050">
        <w:rPr>
          <w:rFonts w:ascii="Times New Roman" w:hAnsi="Times New Roman"/>
        </w:rPr>
        <w:t xml:space="preserve">, </w:t>
      </w:r>
      <w:r w:rsidR="001B30A8">
        <w:rPr>
          <w:rFonts w:ascii="Times New Roman" w:hAnsi="Times New Roman"/>
        </w:rPr>
        <w:t>766</w:t>
      </w:r>
      <w:r w:rsidR="007A121F" w:rsidRPr="009A0050">
        <w:rPr>
          <w:rFonts w:ascii="Times New Roman" w:hAnsi="Times New Roman"/>
          <w:color w:val="000000"/>
        </w:rPr>
        <w:t xml:space="preserve"> </w:t>
      </w:r>
      <w:proofErr w:type="spellStart"/>
      <w:r w:rsidR="007A121F" w:rsidRPr="009A0050">
        <w:rPr>
          <w:rFonts w:ascii="Times New Roman" w:hAnsi="Times New Roman"/>
          <w:color w:val="000000"/>
        </w:rPr>
        <w:t>mt</w:t>
      </w:r>
      <w:proofErr w:type="spellEnd"/>
      <w:r w:rsidR="002114B3" w:rsidRPr="009A0050">
        <w:rPr>
          <w:rFonts w:ascii="Times New Roman" w:hAnsi="Times New Roman"/>
          <w:color w:val="000000"/>
        </w:rPr>
        <w:t xml:space="preserve"> (</w:t>
      </w:r>
      <w:r w:rsidR="001B30A8">
        <w:rPr>
          <w:rFonts w:ascii="Times New Roman" w:hAnsi="Times New Roman"/>
          <w:color w:val="000000"/>
        </w:rPr>
        <w:t>39</w:t>
      </w:r>
      <w:r w:rsidR="007A121F" w:rsidRPr="009A0050">
        <w:rPr>
          <w:rFonts w:ascii="Times New Roman" w:hAnsi="Times New Roman"/>
          <w:color w:val="000000"/>
        </w:rPr>
        <w:t>%</w:t>
      </w:r>
      <w:r w:rsidR="002114B3" w:rsidRPr="009A0050">
        <w:rPr>
          <w:rFonts w:ascii="Times New Roman" w:hAnsi="Times New Roman"/>
          <w:color w:val="000000"/>
        </w:rPr>
        <w:t>)</w:t>
      </w:r>
      <w:r w:rsidR="002114B3" w:rsidRPr="00982FC6">
        <w:rPr>
          <w:rFonts w:ascii="Times New Roman" w:hAnsi="Times New Roman"/>
        </w:rPr>
        <w:t xml:space="preserve"> were</w:t>
      </w:r>
      <w:r w:rsidR="007A121F" w:rsidRPr="00982FC6">
        <w:rPr>
          <w:rFonts w:ascii="Times New Roman" w:hAnsi="Times New Roman"/>
        </w:rPr>
        <w:t xml:space="preserve"> taken </w:t>
      </w:r>
      <w:r w:rsidR="002114B3" w:rsidRPr="00982FC6">
        <w:rPr>
          <w:rFonts w:ascii="Times New Roman" w:hAnsi="Times New Roman"/>
        </w:rPr>
        <w:t>by</w:t>
      </w:r>
      <w:r w:rsidR="007A121F" w:rsidRPr="00982FC6">
        <w:rPr>
          <w:rFonts w:ascii="Times New Roman" w:hAnsi="Times New Roman"/>
        </w:rPr>
        <w:t xml:space="preserve"> the U.S</w:t>
      </w:r>
      <w:r w:rsidRPr="00982FC6">
        <w:rPr>
          <w:rFonts w:ascii="Times New Roman" w:hAnsi="Times New Roman"/>
        </w:rPr>
        <w:t xml:space="preserve">. </w:t>
      </w:r>
      <w:r w:rsidR="009B3A14" w:rsidRPr="00982FC6">
        <w:rPr>
          <w:rFonts w:ascii="Times New Roman" w:hAnsi="Times New Roman"/>
        </w:rPr>
        <w:t>fisheries</w:t>
      </w:r>
      <w:r w:rsidR="00782EBD">
        <w:rPr>
          <w:rFonts w:ascii="Times New Roman" w:hAnsi="Times New Roman"/>
        </w:rPr>
        <w:t xml:space="preserve"> for swordfish in the North Pacific Ocean</w:t>
      </w:r>
      <w:r w:rsidR="007A121F" w:rsidRPr="00982FC6">
        <w:rPr>
          <w:rFonts w:ascii="Times New Roman" w:hAnsi="Times New Roman"/>
        </w:rPr>
        <w:t xml:space="preserve">.  </w:t>
      </w:r>
      <w:r w:rsidR="009B3A14" w:rsidRPr="00982FC6">
        <w:rPr>
          <w:rFonts w:ascii="Times New Roman" w:hAnsi="Times New Roman"/>
        </w:rPr>
        <w:t>This rep</w:t>
      </w:r>
      <w:r w:rsidR="007A121F" w:rsidRPr="00982FC6">
        <w:rPr>
          <w:rFonts w:ascii="Times New Roman" w:hAnsi="Times New Roman"/>
        </w:rPr>
        <w:t>o</w:t>
      </w:r>
      <w:r w:rsidR="009B3A14" w:rsidRPr="00982FC6">
        <w:rPr>
          <w:rFonts w:ascii="Times New Roman" w:hAnsi="Times New Roman"/>
        </w:rPr>
        <w:t>rt</w:t>
      </w:r>
      <w:r w:rsidR="007A121F" w:rsidRPr="00982FC6">
        <w:rPr>
          <w:rFonts w:ascii="Times New Roman" w:hAnsi="Times New Roman"/>
        </w:rPr>
        <w:t xml:space="preserve"> summarizes historical trends and recent developments </w:t>
      </w:r>
      <w:r w:rsidR="00782EBD">
        <w:rPr>
          <w:rFonts w:ascii="Times New Roman" w:hAnsi="Times New Roman"/>
        </w:rPr>
        <w:t>for these</w:t>
      </w:r>
      <w:r w:rsidR="007A121F" w:rsidRPr="00982FC6">
        <w:rPr>
          <w:rFonts w:ascii="Times New Roman" w:hAnsi="Times New Roman"/>
        </w:rPr>
        <w:t xml:space="preserve"> fisheries</w:t>
      </w:r>
      <w:r w:rsidRPr="00982FC6">
        <w:rPr>
          <w:rFonts w:ascii="Times New Roman" w:hAnsi="Times New Roman"/>
        </w:rPr>
        <w:t>.</w:t>
      </w:r>
    </w:p>
    <w:p w14:paraId="26CCC423" w14:textId="77777777" w:rsidR="00170DFB" w:rsidRPr="00982FC6" w:rsidRDefault="00170DFB">
      <w:pPr>
        <w:widowControl/>
        <w:rPr>
          <w:rFonts w:ascii="Times New Roman" w:hAnsi="Times New Roman"/>
          <w:color w:val="000000"/>
        </w:rPr>
      </w:pPr>
    </w:p>
    <w:p w14:paraId="188D4297" w14:textId="77777777" w:rsidR="00170DFB" w:rsidRPr="00982FC6" w:rsidRDefault="00170DFB">
      <w:pPr>
        <w:widowControl/>
        <w:rPr>
          <w:rFonts w:ascii="Times New Roman" w:hAnsi="Times New Roman"/>
          <w:color w:val="000000"/>
        </w:rPr>
      </w:pPr>
      <w:r w:rsidRPr="00982FC6">
        <w:rPr>
          <w:rFonts w:ascii="Times New Roman" w:hAnsi="Times New Roman"/>
          <w:b/>
          <w:bCs/>
          <w:color w:val="000000"/>
        </w:rPr>
        <w:t>1. FISHERIES AND CATCHES</w:t>
      </w:r>
    </w:p>
    <w:p w14:paraId="7E406674" w14:textId="77777777" w:rsidR="00170DFB" w:rsidRPr="00982FC6" w:rsidRDefault="00170DFB">
      <w:pPr>
        <w:widowControl/>
        <w:rPr>
          <w:rFonts w:ascii="Times New Roman" w:hAnsi="Times New Roman"/>
        </w:rPr>
      </w:pPr>
    </w:p>
    <w:p w14:paraId="07A77AE9" w14:textId="77777777" w:rsidR="00B4186C" w:rsidRPr="002C0A9F" w:rsidRDefault="00170DFB" w:rsidP="002C0A9F">
      <w:pPr>
        <w:widowControl/>
        <w:ind w:firstLine="720"/>
        <w:rPr>
          <w:rFonts w:ascii="Times New Roman" w:hAnsi="Times New Roman"/>
        </w:rPr>
      </w:pPr>
      <w:r w:rsidRPr="00982FC6">
        <w:rPr>
          <w:rFonts w:ascii="Times New Roman" w:hAnsi="Times New Roman"/>
        </w:rPr>
        <w:t xml:space="preserve">U.S. swordfish fisheries </w:t>
      </w:r>
      <w:r w:rsidR="002C0A9F">
        <w:rPr>
          <w:rFonts w:ascii="Times New Roman" w:hAnsi="Times New Roman"/>
        </w:rPr>
        <w:t>in</w:t>
      </w:r>
      <w:r w:rsidRPr="00982FC6">
        <w:rPr>
          <w:rFonts w:ascii="Times New Roman" w:hAnsi="Times New Roman"/>
        </w:rPr>
        <w:t xml:space="preserve"> the North Pacific Ocean </w:t>
      </w:r>
      <w:r w:rsidR="001B30A8">
        <w:rPr>
          <w:rFonts w:ascii="Times New Roman" w:hAnsi="Times New Roman"/>
        </w:rPr>
        <w:t>was</w:t>
      </w:r>
      <w:r w:rsidR="007A121F" w:rsidRPr="00982FC6">
        <w:rPr>
          <w:rFonts w:ascii="Times New Roman" w:hAnsi="Times New Roman"/>
        </w:rPr>
        <w:t xml:space="preserve"> </w:t>
      </w:r>
      <w:r w:rsidRPr="00982FC6">
        <w:rPr>
          <w:rFonts w:ascii="Times New Roman" w:hAnsi="Times New Roman"/>
        </w:rPr>
        <w:t>ca</w:t>
      </w:r>
      <w:r w:rsidR="007A121F" w:rsidRPr="00982FC6">
        <w:rPr>
          <w:rFonts w:ascii="Times New Roman" w:hAnsi="Times New Roman"/>
        </w:rPr>
        <w:t xml:space="preserve">tegorized </w:t>
      </w:r>
      <w:r w:rsidR="002C0A9F">
        <w:rPr>
          <w:rFonts w:ascii="Times New Roman" w:hAnsi="Times New Roman"/>
        </w:rPr>
        <w:t>by the</w:t>
      </w:r>
      <w:r w:rsidR="007A121F" w:rsidRPr="00982FC6">
        <w:rPr>
          <w:rFonts w:ascii="Times New Roman" w:hAnsi="Times New Roman"/>
        </w:rPr>
        <w:t xml:space="preserve"> </w:t>
      </w:r>
      <w:r w:rsidR="001B30A8">
        <w:rPr>
          <w:rFonts w:ascii="Times New Roman" w:hAnsi="Times New Roman"/>
        </w:rPr>
        <w:t xml:space="preserve">major </w:t>
      </w:r>
      <w:r w:rsidRPr="00982FC6">
        <w:rPr>
          <w:rFonts w:ascii="Times New Roman" w:hAnsi="Times New Roman"/>
        </w:rPr>
        <w:t xml:space="preserve">gear types </w:t>
      </w:r>
      <w:r w:rsidR="002C0A9F">
        <w:rPr>
          <w:rFonts w:ascii="Times New Roman" w:hAnsi="Times New Roman"/>
        </w:rPr>
        <w:t xml:space="preserve">employed </w:t>
      </w:r>
      <w:r w:rsidRPr="00982FC6">
        <w:rPr>
          <w:rFonts w:ascii="Times New Roman" w:hAnsi="Times New Roman"/>
        </w:rPr>
        <w:t>(harpoon</w:t>
      </w:r>
      <w:r w:rsidR="00C07866">
        <w:rPr>
          <w:rFonts w:ascii="Times New Roman" w:hAnsi="Times New Roman"/>
        </w:rPr>
        <w:t>,</w:t>
      </w:r>
      <w:r w:rsidRPr="00982FC6">
        <w:rPr>
          <w:rFonts w:ascii="Times New Roman" w:hAnsi="Times New Roman"/>
        </w:rPr>
        <w:t xml:space="preserve"> drift gill net</w:t>
      </w:r>
      <w:r w:rsidR="005E1786">
        <w:rPr>
          <w:rFonts w:ascii="Times New Roman" w:hAnsi="Times New Roman"/>
        </w:rPr>
        <w:t xml:space="preserve">, and </w:t>
      </w:r>
      <w:r w:rsidR="005E1786" w:rsidRPr="00CB7EB5">
        <w:rPr>
          <w:rFonts w:ascii="Times New Roman" w:hAnsi="Times New Roman"/>
        </w:rPr>
        <w:t>longline</w:t>
      </w:r>
      <w:r w:rsidRPr="00CB7EB5">
        <w:rPr>
          <w:rFonts w:ascii="Times New Roman" w:hAnsi="Times New Roman"/>
        </w:rPr>
        <w:t>)</w:t>
      </w:r>
      <w:r w:rsidR="007A121F" w:rsidRPr="00CB7EB5">
        <w:rPr>
          <w:rFonts w:ascii="Times New Roman" w:hAnsi="Times New Roman"/>
        </w:rPr>
        <w:t xml:space="preserve">.  </w:t>
      </w:r>
      <w:r w:rsidRPr="00CB7EB5">
        <w:rPr>
          <w:rFonts w:ascii="Times New Roman" w:hAnsi="Times New Roman"/>
        </w:rPr>
        <w:t>Harpoon fishing for swordfish</w:t>
      </w:r>
      <w:r w:rsidR="00901B28" w:rsidRPr="00CB7EB5">
        <w:rPr>
          <w:rFonts w:ascii="Times New Roman" w:hAnsi="Times New Roman"/>
        </w:rPr>
        <w:t xml:space="preserve"> in California </w:t>
      </w:r>
      <w:r w:rsidRPr="00CB7EB5">
        <w:rPr>
          <w:rFonts w:ascii="Times New Roman" w:hAnsi="Times New Roman"/>
        </w:rPr>
        <w:t xml:space="preserve">is the oldest of the three, </w:t>
      </w:r>
      <w:r w:rsidR="007A121F" w:rsidRPr="00CB7EB5">
        <w:rPr>
          <w:rFonts w:ascii="Times New Roman" w:hAnsi="Times New Roman"/>
        </w:rPr>
        <w:t xml:space="preserve">dating back </w:t>
      </w:r>
      <w:r w:rsidR="00F71B7B" w:rsidRPr="00CB7EB5">
        <w:rPr>
          <w:rFonts w:ascii="Times New Roman" w:hAnsi="Times New Roman"/>
        </w:rPr>
        <w:t xml:space="preserve">to the early 1900’s </w:t>
      </w:r>
      <w:r w:rsidRPr="00CB7EB5">
        <w:rPr>
          <w:rFonts w:ascii="Times New Roman" w:hAnsi="Times New Roman"/>
        </w:rPr>
        <w:t>(</w:t>
      </w:r>
      <w:proofErr w:type="spellStart"/>
      <w:r w:rsidRPr="00CB7EB5">
        <w:rPr>
          <w:rFonts w:ascii="Times New Roman" w:hAnsi="Times New Roman"/>
        </w:rPr>
        <w:t>Coan</w:t>
      </w:r>
      <w:proofErr w:type="spellEnd"/>
      <w:r w:rsidRPr="00CB7EB5">
        <w:rPr>
          <w:rFonts w:ascii="Times New Roman" w:hAnsi="Times New Roman"/>
        </w:rPr>
        <w:t xml:space="preserve"> et al., 1998).  This fishery primarily supplied the local market for swordfish until the late 1970s.  </w:t>
      </w:r>
      <w:r w:rsidR="007A121F" w:rsidRPr="00CB7EB5">
        <w:rPr>
          <w:rFonts w:ascii="Times New Roman" w:hAnsi="Times New Roman"/>
        </w:rPr>
        <w:t>H</w:t>
      </w:r>
      <w:r w:rsidRPr="00CB7EB5">
        <w:rPr>
          <w:rFonts w:ascii="Times New Roman" w:hAnsi="Times New Roman"/>
        </w:rPr>
        <w:t xml:space="preserve">arpoon </w:t>
      </w:r>
      <w:r w:rsidR="00C27185" w:rsidRPr="00CB7EB5">
        <w:rPr>
          <w:rFonts w:ascii="Times New Roman" w:hAnsi="Times New Roman"/>
        </w:rPr>
        <w:t xml:space="preserve">catch </w:t>
      </w:r>
      <w:r w:rsidR="00C07866" w:rsidRPr="00CB7EB5">
        <w:rPr>
          <w:rFonts w:ascii="Times New Roman" w:hAnsi="Times New Roman"/>
        </w:rPr>
        <w:t xml:space="preserve">peaked at </w:t>
      </w:r>
      <w:r w:rsidR="009A0050" w:rsidRPr="00CB7EB5">
        <w:rPr>
          <w:rFonts w:ascii="Times New Roman" w:hAnsi="Times New Roman"/>
        </w:rPr>
        <w:t xml:space="preserve">1,699 </w:t>
      </w:r>
      <w:proofErr w:type="spellStart"/>
      <w:r w:rsidR="009A0050" w:rsidRPr="00CB7EB5">
        <w:rPr>
          <w:rFonts w:ascii="Times New Roman" w:hAnsi="Times New Roman"/>
        </w:rPr>
        <w:t>mt</w:t>
      </w:r>
      <w:proofErr w:type="spellEnd"/>
      <w:r w:rsidR="009A0050" w:rsidRPr="00CB7EB5">
        <w:rPr>
          <w:rFonts w:ascii="Times New Roman" w:hAnsi="Times New Roman"/>
        </w:rPr>
        <w:t xml:space="preserve"> </w:t>
      </w:r>
      <w:r w:rsidRPr="00CB7EB5">
        <w:rPr>
          <w:rFonts w:ascii="Times New Roman" w:hAnsi="Times New Roman"/>
        </w:rPr>
        <w:t xml:space="preserve">in 1978, subsided to a more typical level the following year, </w:t>
      </w:r>
      <w:r w:rsidR="00C07866" w:rsidRPr="00CB7EB5">
        <w:rPr>
          <w:rFonts w:ascii="Times New Roman" w:hAnsi="Times New Roman"/>
        </w:rPr>
        <w:t xml:space="preserve">gradually decreased to a record </w:t>
      </w:r>
      <w:r w:rsidRPr="00CB7EB5">
        <w:rPr>
          <w:rFonts w:ascii="Times New Roman" w:hAnsi="Times New Roman"/>
        </w:rPr>
        <w:t>low level</w:t>
      </w:r>
      <w:r w:rsidR="00C07866" w:rsidRPr="00CB7EB5">
        <w:rPr>
          <w:rFonts w:ascii="Times New Roman" w:hAnsi="Times New Roman"/>
        </w:rPr>
        <w:t xml:space="preserve"> in 201</w:t>
      </w:r>
      <w:r w:rsidR="001B30A8" w:rsidRPr="00CB7EB5">
        <w:rPr>
          <w:rFonts w:ascii="Times New Roman" w:hAnsi="Times New Roman"/>
        </w:rPr>
        <w:t>2 and 2015</w:t>
      </w:r>
      <w:r w:rsidRPr="00CB7EB5">
        <w:rPr>
          <w:rFonts w:ascii="Times New Roman" w:hAnsi="Times New Roman"/>
        </w:rPr>
        <w:t xml:space="preserve"> </w:t>
      </w:r>
      <w:r w:rsidR="008D3143" w:rsidRPr="00CB7EB5">
        <w:rPr>
          <w:rFonts w:ascii="Times New Roman" w:hAnsi="Times New Roman"/>
        </w:rPr>
        <w:t xml:space="preserve">and has remained low through 2021 </w:t>
      </w:r>
      <w:r w:rsidRPr="00CB7EB5">
        <w:rPr>
          <w:rFonts w:ascii="Times New Roman" w:hAnsi="Times New Roman"/>
        </w:rPr>
        <w:t>(Fig. 1).  The California drift</w:t>
      </w:r>
      <w:r w:rsidR="002C0A9F" w:rsidRPr="00CB7EB5">
        <w:rPr>
          <w:rFonts w:ascii="Times New Roman" w:hAnsi="Times New Roman"/>
        </w:rPr>
        <w:t xml:space="preserve"> gill net fishery began in 1980 and</w:t>
      </w:r>
      <w:r w:rsidR="007A121F" w:rsidRPr="00CB7EB5">
        <w:rPr>
          <w:rFonts w:ascii="Times New Roman" w:hAnsi="Times New Roman"/>
        </w:rPr>
        <w:t xml:space="preserve"> </w:t>
      </w:r>
      <w:r w:rsidR="00C07866" w:rsidRPr="00CB7EB5">
        <w:rPr>
          <w:rFonts w:ascii="Times New Roman" w:hAnsi="Times New Roman"/>
        </w:rPr>
        <w:t xml:space="preserve">became </w:t>
      </w:r>
      <w:r w:rsidRPr="00CB7EB5">
        <w:rPr>
          <w:rFonts w:ascii="Times New Roman" w:hAnsi="Times New Roman"/>
        </w:rPr>
        <w:t xml:space="preserve">the </w:t>
      </w:r>
      <w:r w:rsidR="007A121F" w:rsidRPr="00CB7EB5">
        <w:rPr>
          <w:rFonts w:ascii="Times New Roman" w:hAnsi="Times New Roman"/>
        </w:rPr>
        <w:t xml:space="preserve">largest U.S. </w:t>
      </w:r>
      <w:r w:rsidRPr="00CB7EB5">
        <w:rPr>
          <w:rFonts w:ascii="Times New Roman" w:hAnsi="Times New Roman"/>
        </w:rPr>
        <w:t xml:space="preserve">swordfish fishery </w:t>
      </w:r>
      <w:r w:rsidR="00782EBD" w:rsidRPr="00CB7EB5">
        <w:rPr>
          <w:rFonts w:ascii="Times New Roman" w:hAnsi="Times New Roman"/>
        </w:rPr>
        <w:t xml:space="preserve">in the North Pacific Ocean </w:t>
      </w:r>
      <w:r w:rsidR="00C07866" w:rsidRPr="00CB7EB5">
        <w:rPr>
          <w:rFonts w:ascii="Times New Roman" w:hAnsi="Times New Roman"/>
        </w:rPr>
        <w:t xml:space="preserve">the following </w:t>
      </w:r>
      <w:r w:rsidRPr="00CB7EB5">
        <w:rPr>
          <w:rFonts w:ascii="Times New Roman" w:hAnsi="Times New Roman"/>
        </w:rPr>
        <w:t xml:space="preserve">year.  </w:t>
      </w:r>
      <w:r w:rsidR="00757B9E" w:rsidRPr="00CB7EB5">
        <w:rPr>
          <w:rFonts w:ascii="Times New Roman" w:hAnsi="Times New Roman"/>
        </w:rPr>
        <w:t xml:space="preserve">Catch by this fishery </w:t>
      </w:r>
      <w:r w:rsidRPr="00CB7EB5">
        <w:rPr>
          <w:rFonts w:ascii="Times New Roman" w:hAnsi="Times New Roman"/>
        </w:rPr>
        <w:t>peak</w:t>
      </w:r>
      <w:r w:rsidR="002C0A9F" w:rsidRPr="00CB7EB5">
        <w:rPr>
          <w:rFonts w:ascii="Times New Roman" w:hAnsi="Times New Roman"/>
        </w:rPr>
        <w:t>ed</w:t>
      </w:r>
      <w:r w:rsidR="00B66AA4" w:rsidRPr="00CB7EB5">
        <w:rPr>
          <w:rFonts w:ascii="Times New Roman" w:hAnsi="Times New Roman"/>
        </w:rPr>
        <w:t xml:space="preserve"> at 2,990 </w:t>
      </w:r>
      <w:proofErr w:type="spellStart"/>
      <w:r w:rsidR="00B66AA4" w:rsidRPr="00CB7EB5">
        <w:rPr>
          <w:rFonts w:ascii="Times New Roman" w:hAnsi="Times New Roman"/>
        </w:rPr>
        <w:t>mt</w:t>
      </w:r>
      <w:proofErr w:type="spellEnd"/>
      <w:r w:rsidRPr="00CB7EB5">
        <w:rPr>
          <w:rFonts w:ascii="Times New Roman" w:hAnsi="Times New Roman"/>
        </w:rPr>
        <w:t xml:space="preserve"> in 1985</w:t>
      </w:r>
      <w:r w:rsidR="00B66AA4" w:rsidRPr="00CB7EB5">
        <w:rPr>
          <w:rFonts w:ascii="Times New Roman" w:hAnsi="Times New Roman"/>
        </w:rPr>
        <w:t xml:space="preserve"> </w:t>
      </w:r>
      <w:r w:rsidR="002C0A9F" w:rsidRPr="00CB7EB5">
        <w:rPr>
          <w:rFonts w:ascii="Times New Roman" w:hAnsi="Times New Roman"/>
        </w:rPr>
        <w:t xml:space="preserve">then </w:t>
      </w:r>
      <w:r w:rsidR="001B30A8" w:rsidRPr="00CB7EB5">
        <w:rPr>
          <w:rFonts w:ascii="Times New Roman" w:hAnsi="Times New Roman"/>
        </w:rPr>
        <w:t xml:space="preserve">trended </w:t>
      </w:r>
      <w:r w:rsidR="008D3143" w:rsidRPr="00CB7EB5">
        <w:rPr>
          <w:rFonts w:ascii="Times New Roman" w:hAnsi="Times New Roman"/>
        </w:rPr>
        <w:t xml:space="preserve">down to a record low 13 </w:t>
      </w:r>
      <w:proofErr w:type="spellStart"/>
      <w:r w:rsidR="008D3143" w:rsidRPr="00CB7EB5">
        <w:rPr>
          <w:rFonts w:ascii="Times New Roman" w:hAnsi="Times New Roman"/>
        </w:rPr>
        <w:t>mt</w:t>
      </w:r>
      <w:proofErr w:type="spellEnd"/>
      <w:r w:rsidR="008D3143" w:rsidRPr="00CB7EB5">
        <w:rPr>
          <w:rFonts w:ascii="Times New Roman" w:hAnsi="Times New Roman"/>
        </w:rPr>
        <w:t xml:space="preserve"> in 2021</w:t>
      </w:r>
      <w:r w:rsidR="001B30A8" w:rsidRPr="00CB7EB5">
        <w:rPr>
          <w:rFonts w:ascii="Times New Roman" w:hAnsi="Times New Roman"/>
        </w:rPr>
        <w:t>.</w:t>
      </w:r>
      <w:r w:rsidRPr="00CB7EB5">
        <w:rPr>
          <w:rFonts w:ascii="Times New Roman" w:hAnsi="Times New Roman"/>
        </w:rPr>
        <w:t xml:space="preserve">  </w:t>
      </w:r>
      <w:r w:rsidR="005F759C" w:rsidRPr="00CB7EB5">
        <w:rPr>
          <w:rFonts w:ascii="Times New Roman" w:hAnsi="Times New Roman"/>
        </w:rPr>
        <w:t>Shallow-s</w:t>
      </w:r>
      <w:r w:rsidR="005F759C">
        <w:rPr>
          <w:rFonts w:ascii="Times New Roman" w:hAnsi="Times New Roman"/>
        </w:rPr>
        <w:t xml:space="preserve">et </w:t>
      </w:r>
      <w:r w:rsidR="00F246A2" w:rsidRPr="00B66AA4">
        <w:rPr>
          <w:rFonts w:ascii="Times New Roman" w:hAnsi="Times New Roman"/>
        </w:rPr>
        <w:t>longlin</w:t>
      </w:r>
      <w:r w:rsidR="005F759C">
        <w:rPr>
          <w:rFonts w:ascii="Times New Roman" w:hAnsi="Times New Roman"/>
        </w:rPr>
        <w:t xml:space="preserve">e fishing for swordfish </w:t>
      </w:r>
      <w:r w:rsidRPr="00982FC6">
        <w:rPr>
          <w:rFonts w:ascii="Times New Roman" w:hAnsi="Times New Roman"/>
        </w:rPr>
        <w:t xml:space="preserve">in Hawaii </w:t>
      </w:r>
      <w:r w:rsidR="00782EBD">
        <w:rPr>
          <w:rFonts w:ascii="Times New Roman" w:hAnsi="Times New Roman"/>
        </w:rPr>
        <w:t xml:space="preserve">began </w:t>
      </w:r>
      <w:r w:rsidRPr="00982FC6">
        <w:rPr>
          <w:rFonts w:ascii="Times New Roman" w:hAnsi="Times New Roman"/>
        </w:rPr>
        <w:t>in 1988</w:t>
      </w:r>
      <w:r w:rsidR="00C27185">
        <w:rPr>
          <w:rFonts w:ascii="Times New Roman" w:hAnsi="Times New Roman"/>
        </w:rPr>
        <w:t xml:space="preserve"> an</w:t>
      </w:r>
      <w:r w:rsidR="00BF7A24">
        <w:rPr>
          <w:rFonts w:ascii="Times New Roman" w:hAnsi="Times New Roman"/>
        </w:rPr>
        <w:t>d</w:t>
      </w:r>
      <w:r w:rsidR="00C27185">
        <w:rPr>
          <w:rFonts w:ascii="Times New Roman" w:hAnsi="Times New Roman"/>
        </w:rPr>
        <w:t xml:space="preserve"> grew </w:t>
      </w:r>
      <w:r w:rsidRPr="00982FC6">
        <w:rPr>
          <w:rFonts w:ascii="Times New Roman" w:hAnsi="Times New Roman"/>
        </w:rPr>
        <w:t>rapidly</w:t>
      </w:r>
      <w:r w:rsidR="005F759C">
        <w:rPr>
          <w:rFonts w:ascii="Times New Roman" w:hAnsi="Times New Roman"/>
        </w:rPr>
        <w:t xml:space="preserve">.  The shallow-set fishery, along with incidental catches of swordfish by the deep-set longline fishery for tunas, </w:t>
      </w:r>
      <w:r w:rsidR="00B66AA4">
        <w:rPr>
          <w:rFonts w:ascii="Times New Roman" w:hAnsi="Times New Roman"/>
        </w:rPr>
        <w:t>bec</w:t>
      </w:r>
      <w:r w:rsidR="005F759C">
        <w:rPr>
          <w:rFonts w:ascii="Times New Roman" w:hAnsi="Times New Roman"/>
        </w:rPr>
        <w:t>a</w:t>
      </w:r>
      <w:r w:rsidR="00B66AA4">
        <w:rPr>
          <w:rFonts w:ascii="Times New Roman" w:hAnsi="Times New Roman"/>
        </w:rPr>
        <w:t>m</w:t>
      </w:r>
      <w:r w:rsidR="002C0A9F">
        <w:rPr>
          <w:rFonts w:ascii="Times New Roman" w:hAnsi="Times New Roman"/>
        </w:rPr>
        <w:t>e</w:t>
      </w:r>
      <w:r w:rsidR="00B66AA4">
        <w:rPr>
          <w:rFonts w:ascii="Times New Roman" w:hAnsi="Times New Roman"/>
        </w:rPr>
        <w:t xml:space="preserve"> the largest U.S. fishery in the </w:t>
      </w:r>
      <w:r w:rsidR="00C27185">
        <w:rPr>
          <w:rFonts w:ascii="Times New Roman" w:hAnsi="Times New Roman"/>
        </w:rPr>
        <w:t xml:space="preserve">North </w:t>
      </w:r>
      <w:r w:rsidR="00B66AA4">
        <w:rPr>
          <w:rFonts w:ascii="Times New Roman" w:hAnsi="Times New Roman"/>
        </w:rPr>
        <w:t xml:space="preserve">Pacific Ocean for swordfish </w:t>
      </w:r>
      <w:r w:rsidR="002C0A9F">
        <w:rPr>
          <w:rFonts w:ascii="Times New Roman" w:hAnsi="Times New Roman"/>
        </w:rPr>
        <w:t>by</w:t>
      </w:r>
      <w:r w:rsidR="00B66AA4">
        <w:rPr>
          <w:rFonts w:ascii="Times New Roman" w:hAnsi="Times New Roman"/>
        </w:rPr>
        <w:t xml:space="preserve"> 1990 with </w:t>
      </w:r>
      <w:r w:rsidR="00C27185">
        <w:rPr>
          <w:rFonts w:ascii="Times New Roman" w:hAnsi="Times New Roman"/>
        </w:rPr>
        <w:t>catch</w:t>
      </w:r>
      <w:r w:rsidR="005F759C">
        <w:rPr>
          <w:rFonts w:ascii="Times New Roman" w:hAnsi="Times New Roman"/>
        </w:rPr>
        <w:t>es</w:t>
      </w:r>
      <w:r w:rsidR="00C27185">
        <w:rPr>
          <w:rFonts w:ascii="Times New Roman" w:hAnsi="Times New Roman"/>
        </w:rPr>
        <w:t xml:space="preserve"> </w:t>
      </w:r>
      <w:r w:rsidRPr="00982FC6">
        <w:rPr>
          <w:rFonts w:ascii="Times New Roman" w:hAnsi="Times New Roman"/>
        </w:rPr>
        <w:t>peakin</w:t>
      </w:r>
      <w:r w:rsidR="00B66AA4">
        <w:rPr>
          <w:rFonts w:ascii="Times New Roman" w:hAnsi="Times New Roman"/>
        </w:rPr>
        <w:t xml:space="preserve">g at 5,936 </w:t>
      </w:r>
      <w:proofErr w:type="spellStart"/>
      <w:r w:rsidR="00B66AA4">
        <w:rPr>
          <w:rFonts w:ascii="Times New Roman" w:hAnsi="Times New Roman"/>
        </w:rPr>
        <w:t>mt</w:t>
      </w:r>
      <w:proofErr w:type="spellEnd"/>
      <w:r w:rsidR="00B66AA4">
        <w:rPr>
          <w:rFonts w:ascii="Times New Roman" w:hAnsi="Times New Roman"/>
        </w:rPr>
        <w:t xml:space="preserve"> in </w:t>
      </w:r>
      <w:r w:rsidRPr="00982FC6">
        <w:rPr>
          <w:rFonts w:ascii="Times New Roman" w:hAnsi="Times New Roman"/>
        </w:rPr>
        <w:t>1993</w:t>
      </w:r>
      <w:r w:rsidR="005F759C">
        <w:rPr>
          <w:rFonts w:ascii="Times New Roman" w:hAnsi="Times New Roman"/>
        </w:rPr>
        <w:t xml:space="preserve">.  Longline catches of swordfish </w:t>
      </w:r>
      <w:r w:rsidR="001B30A8">
        <w:rPr>
          <w:rFonts w:ascii="Times New Roman" w:hAnsi="Times New Roman"/>
        </w:rPr>
        <w:t xml:space="preserve">decreased in the following years but </w:t>
      </w:r>
      <w:r w:rsidR="005F759C">
        <w:rPr>
          <w:rFonts w:ascii="Times New Roman" w:hAnsi="Times New Roman"/>
        </w:rPr>
        <w:t xml:space="preserve">it </w:t>
      </w:r>
      <w:r w:rsidR="001B30A8">
        <w:rPr>
          <w:rFonts w:ascii="Times New Roman" w:hAnsi="Times New Roman"/>
        </w:rPr>
        <w:t xml:space="preserve">still </w:t>
      </w:r>
      <w:r w:rsidR="005F759C">
        <w:rPr>
          <w:rFonts w:ascii="Times New Roman" w:hAnsi="Times New Roman"/>
        </w:rPr>
        <w:t xml:space="preserve">is </w:t>
      </w:r>
      <w:r w:rsidR="001B30A8">
        <w:rPr>
          <w:rFonts w:ascii="Times New Roman" w:hAnsi="Times New Roman"/>
        </w:rPr>
        <w:t>the largest U.S. fishery for swordfish in the North Pacific Ocean</w:t>
      </w:r>
      <w:r w:rsidR="008D3143">
        <w:rPr>
          <w:rFonts w:ascii="Times New Roman" w:hAnsi="Times New Roman"/>
        </w:rPr>
        <w:t xml:space="preserve"> with catch at 690 </w:t>
      </w:r>
      <w:proofErr w:type="spellStart"/>
      <w:r w:rsidR="008D3143">
        <w:rPr>
          <w:rFonts w:ascii="Times New Roman" w:hAnsi="Times New Roman"/>
        </w:rPr>
        <w:t>mt</w:t>
      </w:r>
      <w:proofErr w:type="spellEnd"/>
      <w:r w:rsidR="008D3143">
        <w:rPr>
          <w:rFonts w:ascii="Times New Roman" w:hAnsi="Times New Roman"/>
        </w:rPr>
        <w:t xml:space="preserve"> in 2021</w:t>
      </w:r>
      <w:r w:rsidR="001B30A8">
        <w:rPr>
          <w:rFonts w:ascii="Times New Roman" w:hAnsi="Times New Roman"/>
        </w:rPr>
        <w:t xml:space="preserve">. </w:t>
      </w:r>
      <w:r w:rsidR="00F246A2">
        <w:rPr>
          <w:rFonts w:ascii="Times New Roman" w:hAnsi="Times New Roman"/>
        </w:rPr>
        <w:t xml:space="preserve">Many of the Hawaii-based </w:t>
      </w:r>
      <w:r w:rsidR="004C490D" w:rsidRPr="00982FC6">
        <w:rPr>
          <w:rFonts w:ascii="Times New Roman" w:hAnsi="Times New Roman"/>
        </w:rPr>
        <w:t xml:space="preserve">vessels </w:t>
      </w:r>
      <w:r w:rsidR="00782EBD">
        <w:rPr>
          <w:rFonts w:ascii="Times New Roman" w:hAnsi="Times New Roman"/>
        </w:rPr>
        <w:t xml:space="preserve">migrated to </w:t>
      </w:r>
      <w:r w:rsidR="004C490D" w:rsidRPr="00982FC6">
        <w:rPr>
          <w:rFonts w:ascii="Times New Roman" w:hAnsi="Times New Roman"/>
        </w:rPr>
        <w:t xml:space="preserve">California </w:t>
      </w:r>
      <w:r w:rsidR="00AC5A1C" w:rsidRPr="00982FC6">
        <w:rPr>
          <w:rFonts w:ascii="Times New Roman" w:hAnsi="Times New Roman"/>
        </w:rPr>
        <w:t xml:space="preserve">during </w:t>
      </w:r>
      <w:r w:rsidR="004C490D" w:rsidRPr="00982FC6">
        <w:rPr>
          <w:rFonts w:ascii="Times New Roman" w:hAnsi="Times New Roman"/>
        </w:rPr>
        <w:t>2001</w:t>
      </w:r>
      <w:r w:rsidR="00AC5A1C" w:rsidRPr="00982FC6">
        <w:rPr>
          <w:rFonts w:ascii="Times New Roman" w:hAnsi="Times New Roman"/>
        </w:rPr>
        <w:t>-</w:t>
      </w:r>
      <w:r w:rsidR="004C490D" w:rsidRPr="00982FC6">
        <w:rPr>
          <w:rFonts w:ascii="Times New Roman" w:hAnsi="Times New Roman"/>
        </w:rPr>
        <w:t>200</w:t>
      </w:r>
      <w:r w:rsidR="00AC5A1C" w:rsidRPr="00982FC6">
        <w:rPr>
          <w:rFonts w:ascii="Times New Roman" w:hAnsi="Times New Roman"/>
        </w:rPr>
        <w:t>4</w:t>
      </w:r>
      <w:r w:rsidR="00B66AA4">
        <w:rPr>
          <w:rFonts w:ascii="Times New Roman" w:hAnsi="Times New Roman"/>
        </w:rPr>
        <w:t xml:space="preserve"> then </w:t>
      </w:r>
      <w:r w:rsidR="00F246A2">
        <w:rPr>
          <w:rFonts w:ascii="Times New Roman" w:hAnsi="Times New Roman"/>
        </w:rPr>
        <w:t xml:space="preserve">moved back to </w:t>
      </w:r>
      <w:r w:rsidR="00AC5A1C" w:rsidRPr="00982FC6">
        <w:rPr>
          <w:rFonts w:ascii="Times New Roman" w:hAnsi="Times New Roman"/>
        </w:rPr>
        <w:t>Hawaii</w:t>
      </w:r>
      <w:r w:rsidR="00F246A2">
        <w:rPr>
          <w:rFonts w:ascii="Times New Roman" w:hAnsi="Times New Roman"/>
        </w:rPr>
        <w:t xml:space="preserve"> </w:t>
      </w:r>
      <w:r w:rsidR="00DE3E21" w:rsidRPr="00982FC6">
        <w:rPr>
          <w:rFonts w:ascii="Times New Roman" w:hAnsi="Times New Roman"/>
        </w:rPr>
        <w:t xml:space="preserve">in </w:t>
      </w:r>
      <w:r w:rsidR="00F46797">
        <w:rPr>
          <w:rFonts w:ascii="Times New Roman" w:hAnsi="Times New Roman"/>
        </w:rPr>
        <w:t>200</w:t>
      </w:r>
      <w:r w:rsidR="00DE3E21" w:rsidRPr="00982FC6">
        <w:rPr>
          <w:rFonts w:ascii="Times New Roman" w:hAnsi="Times New Roman"/>
        </w:rPr>
        <w:t>5</w:t>
      </w:r>
      <w:r w:rsidR="00F43C15">
        <w:rPr>
          <w:rFonts w:ascii="Times New Roman" w:hAnsi="Times New Roman"/>
        </w:rPr>
        <w:t xml:space="preserve"> </w:t>
      </w:r>
      <w:r w:rsidR="00B66AA4">
        <w:rPr>
          <w:rFonts w:ascii="Times New Roman" w:hAnsi="Times New Roman"/>
        </w:rPr>
        <w:t>due to regulatory changes</w:t>
      </w:r>
      <w:r w:rsidR="0053111D">
        <w:rPr>
          <w:rFonts w:ascii="Times New Roman" w:hAnsi="Times New Roman"/>
        </w:rPr>
        <w:t xml:space="preserve">.  </w:t>
      </w:r>
      <w:r w:rsidR="002C0A9F">
        <w:rPr>
          <w:rFonts w:ascii="Times New Roman" w:hAnsi="Times New Roman"/>
        </w:rPr>
        <w:t xml:space="preserve">Some of these </w:t>
      </w:r>
      <w:r w:rsidR="0053111D">
        <w:rPr>
          <w:rFonts w:ascii="Times New Roman" w:hAnsi="Times New Roman"/>
        </w:rPr>
        <w:t xml:space="preserve">vessels </w:t>
      </w:r>
      <w:r w:rsidR="00B66AA4">
        <w:rPr>
          <w:rFonts w:ascii="Times New Roman" w:hAnsi="Times New Roman"/>
        </w:rPr>
        <w:t xml:space="preserve">continue to migrate between </w:t>
      </w:r>
      <w:r w:rsidR="00BE3497">
        <w:rPr>
          <w:rFonts w:ascii="Times New Roman" w:hAnsi="Times New Roman"/>
        </w:rPr>
        <w:t xml:space="preserve">Hawaii and west coast </w:t>
      </w:r>
      <w:r w:rsidR="00B66AA4">
        <w:rPr>
          <w:rFonts w:ascii="Times New Roman" w:hAnsi="Times New Roman"/>
        </w:rPr>
        <w:t xml:space="preserve">states </w:t>
      </w:r>
      <w:r w:rsidR="002C0A9F">
        <w:rPr>
          <w:rFonts w:ascii="Times New Roman" w:hAnsi="Times New Roman"/>
        </w:rPr>
        <w:t xml:space="preserve">according to </w:t>
      </w:r>
      <w:r w:rsidR="00BF7A24">
        <w:rPr>
          <w:rFonts w:ascii="Times New Roman" w:hAnsi="Times New Roman"/>
        </w:rPr>
        <w:t xml:space="preserve">seasonality and </w:t>
      </w:r>
      <w:r w:rsidR="00B66AA4">
        <w:rPr>
          <w:rFonts w:ascii="Times New Roman" w:hAnsi="Times New Roman"/>
        </w:rPr>
        <w:t>fishing conditions</w:t>
      </w:r>
      <w:r w:rsidR="00DE3E21" w:rsidRPr="00982FC6">
        <w:rPr>
          <w:rFonts w:ascii="Times New Roman" w:hAnsi="Times New Roman"/>
        </w:rPr>
        <w:t xml:space="preserve">.  </w:t>
      </w:r>
    </w:p>
    <w:p w14:paraId="3F22FF68" w14:textId="77777777" w:rsidR="00E309D7" w:rsidRPr="00E309D7" w:rsidRDefault="00E309D7" w:rsidP="008F7C33">
      <w:pPr>
        <w:widowControl/>
        <w:jc w:val="center"/>
        <w:rPr>
          <w:rFonts w:ascii="Times New Roman" w:hAnsi="Times New Roman"/>
          <w:b/>
          <w:bCs/>
          <w:color w:val="000000"/>
        </w:rPr>
      </w:pPr>
    </w:p>
    <w:p w14:paraId="3CAD0C8D" w14:textId="77777777" w:rsidR="00DD29F9" w:rsidRDefault="00DD29F9">
      <w:pPr>
        <w:widowControl/>
        <w:autoSpaceDE/>
        <w:autoSpaceDN/>
        <w:adjustRightInd/>
        <w:rPr>
          <w:rFonts w:ascii="Times New Roman" w:hAnsi="Times New Roman"/>
          <w:b/>
          <w:bCs/>
        </w:rPr>
      </w:pPr>
      <w:r>
        <w:rPr>
          <w:rFonts w:ascii="Times New Roman" w:hAnsi="Times New Roman"/>
          <w:b/>
          <w:bCs/>
        </w:rPr>
        <w:br w:type="page"/>
      </w:r>
    </w:p>
    <w:p w14:paraId="55C759E8" w14:textId="77777777" w:rsidR="00170DFB" w:rsidRPr="00CB7EB5" w:rsidRDefault="00170DFB" w:rsidP="008F7C33">
      <w:pPr>
        <w:widowControl/>
        <w:jc w:val="center"/>
        <w:rPr>
          <w:rFonts w:ascii="Times New Roman" w:hAnsi="Times New Roman"/>
          <w:b/>
          <w:bCs/>
        </w:rPr>
      </w:pPr>
      <w:r w:rsidRPr="00CB7EB5">
        <w:rPr>
          <w:rFonts w:ascii="Times New Roman" w:hAnsi="Times New Roman"/>
          <w:b/>
          <w:bCs/>
        </w:rPr>
        <w:lastRenderedPageBreak/>
        <w:t>California Harpoon Fishery</w:t>
      </w:r>
    </w:p>
    <w:p w14:paraId="5BD10D92" w14:textId="77777777" w:rsidR="00585257" w:rsidRPr="00CB7EB5" w:rsidRDefault="00585257">
      <w:pPr>
        <w:widowControl/>
        <w:jc w:val="center"/>
        <w:rPr>
          <w:rFonts w:ascii="Times New Roman" w:hAnsi="Times New Roman"/>
          <w:b/>
          <w:bCs/>
        </w:rPr>
      </w:pPr>
    </w:p>
    <w:p w14:paraId="7E027047" w14:textId="77777777" w:rsidR="00170DFB" w:rsidRPr="00CB7EB5" w:rsidRDefault="00170DFB">
      <w:pPr>
        <w:widowControl/>
        <w:jc w:val="center"/>
        <w:rPr>
          <w:rFonts w:ascii="Times New Roman" w:hAnsi="Times New Roman"/>
        </w:rPr>
        <w:sectPr w:rsidR="00170DFB" w:rsidRPr="00CB7EB5" w:rsidSect="002918AC">
          <w:pgSz w:w="12240" w:h="15840"/>
          <w:pgMar w:top="840" w:right="1440" w:bottom="1440" w:left="1440" w:header="810" w:footer="1440" w:gutter="0"/>
          <w:pgNumType w:start="1"/>
          <w:cols w:space="720"/>
          <w:noEndnote/>
        </w:sectPr>
      </w:pPr>
    </w:p>
    <w:p w14:paraId="3E9A569E" w14:textId="77777777" w:rsidR="00170DFB" w:rsidRPr="00CB7EB5" w:rsidRDefault="00170DFB">
      <w:pPr>
        <w:widowControl/>
        <w:ind w:firstLine="720"/>
        <w:rPr>
          <w:rFonts w:ascii="Times New Roman" w:hAnsi="Times New Roman"/>
          <w:color w:val="000000"/>
        </w:rPr>
      </w:pPr>
      <w:r w:rsidRPr="00CB7EB5">
        <w:rPr>
          <w:rFonts w:ascii="Times New Roman" w:hAnsi="Times New Roman"/>
        </w:rPr>
        <w:t xml:space="preserve">The California harpoon fishery </w:t>
      </w:r>
      <w:r w:rsidR="00380851" w:rsidRPr="00CB7EB5">
        <w:rPr>
          <w:rFonts w:ascii="Times New Roman" w:hAnsi="Times New Roman"/>
        </w:rPr>
        <w:t>target</w:t>
      </w:r>
      <w:r w:rsidR="002C0A9F" w:rsidRPr="00CB7EB5">
        <w:rPr>
          <w:rFonts w:ascii="Times New Roman" w:hAnsi="Times New Roman"/>
        </w:rPr>
        <w:t xml:space="preserve">ing </w:t>
      </w:r>
      <w:r w:rsidR="00380851" w:rsidRPr="00CB7EB5">
        <w:rPr>
          <w:rFonts w:ascii="Times New Roman" w:hAnsi="Times New Roman"/>
        </w:rPr>
        <w:t xml:space="preserve">swordfish </w:t>
      </w:r>
      <w:r w:rsidR="002C0A9F" w:rsidRPr="00CB7EB5">
        <w:rPr>
          <w:rFonts w:ascii="Times New Roman" w:hAnsi="Times New Roman"/>
        </w:rPr>
        <w:t xml:space="preserve">began </w:t>
      </w:r>
      <w:r w:rsidRPr="00CB7EB5">
        <w:rPr>
          <w:rFonts w:ascii="Times New Roman" w:hAnsi="Times New Roman"/>
        </w:rPr>
        <w:t>in the early 1900s</w:t>
      </w:r>
      <w:r w:rsidR="002C0A9F" w:rsidRPr="00CB7EB5">
        <w:rPr>
          <w:rFonts w:ascii="Times New Roman" w:hAnsi="Times New Roman"/>
        </w:rPr>
        <w:t>,</w:t>
      </w:r>
      <w:r w:rsidR="003F5826" w:rsidRPr="00CB7EB5">
        <w:rPr>
          <w:rFonts w:ascii="Times New Roman" w:hAnsi="Times New Roman"/>
        </w:rPr>
        <w:t xml:space="preserve"> with </w:t>
      </w:r>
      <w:r w:rsidR="00757B9E" w:rsidRPr="00CB7EB5">
        <w:rPr>
          <w:rFonts w:ascii="Times New Roman" w:hAnsi="Times New Roman"/>
        </w:rPr>
        <w:t xml:space="preserve">catch </w:t>
      </w:r>
      <w:r w:rsidR="003F5826" w:rsidRPr="00CB7EB5">
        <w:rPr>
          <w:rFonts w:ascii="Times New Roman" w:hAnsi="Times New Roman"/>
        </w:rPr>
        <w:t>recorded since 1918</w:t>
      </w:r>
      <w:r w:rsidRPr="00CB7EB5">
        <w:rPr>
          <w:rFonts w:ascii="Times New Roman" w:hAnsi="Times New Roman"/>
        </w:rPr>
        <w:t xml:space="preserve">.  </w:t>
      </w:r>
      <w:r w:rsidR="00E1440A" w:rsidRPr="00CB7EB5">
        <w:rPr>
          <w:rFonts w:ascii="Times New Roman" w:hAnsi="Times New Roman"/>
        </w:rPr>
        <w:t xml:space="preserve">Participation in the </w:t>
      </w:r>
      <w:r w:rsidRPr="00CB7EB5">
        <w:rPr>
          <w:rFonts w:ascii="Times New Roman" w:hAnsi="Times New Roman"/>
        </w:rPr>
        <w:t xml:space="preserve">harpoon </w:t>
      </w:r>
      <w:r w:rsidR="00E1440A" w:rsidRPr="00CB7EB5">
        <w:rPr>
          <w:rFonts w:ascii="Times New Roman" w:hAnsi="Times New Roman"/>
        </w:rPr>
        <w:t>fishery was highest up through the mid-1980s and decreased slowly thereafter</w:t>
      </w:r>
      <w:r w:rsidR="002B5D5D" w:rsidRPr="00CB7EB5">
        <w:rPr>
          <w:rFonts w:ascii="Times New Roman" w:hAnsi="Times New Roman"/>
        </w:rPr>
        <w:t xml:space="preserve"> (Fig 2)</w:t>
      </w:r>
      <w:r w:rsidR="00E1440A" w:rsidRPr="00CB7EB5">
        <w:rPr>
          <w:rFonts w:ascii="Times New Roman" w:hAnsi="Times New Roman"/>
        </w:rPr>
        <w:t xml:space="preserve">.  There were </w:t>
      </w:r>
      <w:r w:rsidR="00F63CFF" w:rsidRPr="00CB7EB5">
        <w:rPr>
          <w:rFonts w:ascii="Times New Roman" w:hAnsi="Times New Roman"/>
        </w:rPr>
        <w:t>1</w:t>
      </w:r>
      <w:r w:rsidR="00C33D57" w:rsidRPr="00CB7EB5">
        <w:rPr>
          <w:rFonts w:ascii="Times New Roman" w:hAnsi="Times New Roman"/>
        </w:rPr>
        <w:t>1</w:t>
      </w:r>
      <w:r w:rsidRPr="00CB7EB5">
        <w:rPr>
          <w:rFonts w:ascii="Times New Roman" w:hAnsi="Times New Roman"/>
          <w:color w:val="FF0000"/>
        </w:rPr>
        <w:t xml:space="preserve"> </w:t>
      </w:r>
      <w:r w:rsidRPr="00CB7EB5">
        <w:rPr>
          <w:rFonts w:ascii="Times New Roman" w:hAnsi="Times New Roman"/>
          <w:color w:val="000000"/>
        </w:rPr>
        <w:t xml:space="preserve">vessels </w:t>
      </w:r>
      <w:r w:rsidR="00E1440A" w:rsidRPr="00CB7EB5">
        <w:rPr>
          <w:rFonts w:ascii="Times New Roman" w:hAnsi="Times New Roman"/>
          <w:color w:val="000000"/>
        </w:rPr>
        <w:t xml:space="preserve">fishing </w:t>
      </w:r>
      <w:r w:rsidRPr="00CB7EB5">
        <w:rPr>
          <w:rFonts w:ascii="Times New Roman" w:hAnsi="Times New Roman"/>
          <w:color w:val="000000"/>
        </w:rPr>
        <w:t>in 20</w:t>
      </w:r>
      <w:r w:rsidR="00C33D57" w:rsidRPr="00CB7EB5">
        <w:rPr>
          <w:rFonts w:ascii="Times New Roman" w:hAnsi="Times New Roman"/>
          <w:color w:val="000000"/>
        </w:rPr>
        <w:t>2</w:t>
      </w:r>
      <w:r w:rsidR="00C64283" w:rsidRPr="00CB7EB5">
        <w:rPr>
          <w:rFonts w:ascii="Times New Roman" w:hAnsi="Times New Roman"/>
          <w:color w:val="000000"/>
        </w:rPr>
        <w:t>1</w:t>
      </w:r>
      <w:r w:rsidR="003A7719" w:rsidRPr="00CB7EB5">
        <w:rPr>
          <w:rFonts w:ascii="Times New Roman" w:hAnsi="Times New Roman"/>
          <w:color w:val="000000"/>
        </w:rPr>
        <w:t xml:space="preserve">, </w:t>
      </w:r>
      <w:r w:rsidR="00C33D57" w:rsidRPr="00CB7EB5">
        <w:rPr>
          <w:rFonts w:ascii="Times New Roman" w:hAnsi="Times New Roman"/>
          <w:color w:val="000000"/>
        </w:rPr>
        <w:t xml:space="preserve">down </w:t>
      </w:r>
      <w:r w:rsidR="00C64283" w:rsidRPr="00CB7EB5">
        <w:rPr>
          <w:rFonts w:ascii="Times New Roman" w:hAnsi="Times New Roman"/>
          <w:color w:val="000000"/>
        </w:rPr>
        <w:t>from 1</w:t>
      </w:r>
      <w:r w:rsidR="00C33D57" w:rsidRPr="00CB7EB5">
        <w:rPr>
          <w:rFonts w:ascii="Times New Roman" w:hAnsi="Times New Roman"/>
          <w:color w:val="000000"/>
        </w:rPr>
        <w:t>5</w:t>
      </w:r>
      <w:r w:rsidR="003A7719" w:rsidRPr="00CB7EB5">
        <w:rPr>
          <w:rFonts w:ascii="Times New Roman" w:hAnsi="Times New Roman"/>
          <w:color w:val="000000"/>
        </w:rPr>
        <w:t xml:space="preserve"> vessels in 20</w:t>
      </w:r>
      <w:r w:rsidR="00C33D57" w:rsidRPr="00CB7EB5">
        <w:rPr>
          <w:rFonts w:ascii="Times New Roman" w:hAnsi="Times New Roman"/>
          <w:color w:val="000000"/>
        </w:rPr>
        <w:t>20</w:t>
      </w:r>
      <w:r w:rsidR="00B1700C" w:rsidRPr="00CB7EB5">
        <w:rPr>
          <w:rFonts w:ascii="Times New Roman" w:hAnsi="Times New Roman"/>
          <w:b/>
          <w:color w:val="000000"/>
        </w:rPr>
        <w:t>.</w:t>
      </w:r>
    </w:p>
    <w:p w14:paraId="41F9CAEF" w14:textId="77777777" w:rsidR="00170DFB" w:rsidRPr="00CB7EB5" w:rsidRDefault="00170DFB">
      <w:pPr>
        <w:widowControl/>
        <w:rPr>
          <w:rFonts w:ascii="Times New Roman" w:hAnsi="Times New Roman"/>
          <w:color w:val="000000"/>
        </w:rPr>
      </w:pPr>
    </w:p>
    <w:p w14:paraId="26EAFD01" w14:textId="77777777" w:rsidR="00170DFB" w:rsidRPr="00CB7EB5" w:rsidRDefault="00170DFB">
      <w:pPr>
        <w:widowControl/>
        <w:ind w:firstLine="720"/>
        <w:rPr>
          <w:rFonts w:ascii="Times New Roman" w:hAnsi="Times New Roman"/>
        </w:rPr>
      </w:pPr>
      <w:r w:rsidRPr="00CB7EB5">
        <w:rPr>
          <w:rFonts w:ascii="Times New Roman" w:hAnsi="Times New Roman"/>
        </w:rPr>
        <w:t xml:space="preserve">The fishing area </w:t>
      </w:r>
      <w:r w:rsidR="00816DEE" w:rsidRPr="00CB7EB5">
        <w:rPr>
          <w:rFonts w:ascii="Times New Roman" w:hAnsi="Times New Roman"/>
        </w:rPr>
        <w:t xml:space="preserve">typically </w:t>
      </w:r>
      <w:r w:rsidR="00AA3E65" w:rsidRPr="00CB7EB5">
        <w:rPr>
          <w:rFonts w:ascii="Times New Roman" w:hAnsi="Times New Roman"/>
        </w:rPr>
        <w:t>range</w:t>
      </w:r>
      <w:r w:rsidR="00816DEE" w:rsidRPr="00CB7EB5">
        <w:rPr>
          <w:rFonts w:ascii="Times New Roman" w:hAnsi="Times New Roman"/>
        </w:rPr>
        <w:t>s</w:t>
      </w:r>
      <w:r w:rsidR="00AA3E65" w:rsidRPr="00CB7EB5">
        <w:rPr>
          <w:rFonts w:ascii="Times New Roman" w:hAnsi="Times New Roman"/>
        </w:rPr>
        <w:t xml:space="preserve"> </w:t>
      </w:r>
      <w:r w:rsidRPr="00CB7EB5">
        <w:rPr>
          <w:rFonts w:ascii="Times New Roman" w:hAnsi="Times New Roman"/>
        </w:rPr>
        <w:t xml:space="preserve">from San Diego to </w:t>
      </w:r>
      <w:r w:rsidR="000A0BBC" w:rsidRPr="00CB7EB5">
        <w:rPr>
          <w:rFonts w:ascii="Times New Roman" w:hAnsi="Times New Roman"/>
        </w:rPr>
        <w:t>Point Conception</w:t>
      </w:r>
      <w:r w:rsidRPr="00CB7EB5">
        <w:rPr>
          <w:rFonts w:ascii="Times New Roman" w:hAnsi="Times New Roman"/>
        </w:rPr>
        <w:t xml:space="preserve">.  </w:t>
      </w:r>
      <w:r w:rsidR="00AA3E65" w:rsidRPr="00CB7EB5">
        <w:rPr>
          <w:rFonts w:ascii="Times New Roman" w:hAnsi="Times New Roman"/>
        </w:rPr>
        <w:t>Most fishing effort occur</w:t>
      </w:r>
      <w:r w:rsidR="00816DEE" w:rsidRPr="00CB7EB5">
        <w:rPr>
          <w:rFonts w:ascii="Times New Roman" w:hAnsi="Times New Roman"/>
        </w:rPr>
        <w:t>s</w:t>
      </w:r>
      <w:r w:rsidR="00AA3E65" w:rsidRPr="00CB7EB5">
        <w:rPr>
          <w:rFonts w:ascii="Times New Roman" w:hAnsi="Times New Roman"/>
        </w:rPr>
        <w:t xml:space="preserve"> within </w:t>
      </w:r>
      <w:r w:rsidR="000A0BBC" w:rsidRPr="00CB7EB5">
        <w:rPr>
          <w:rFonts w:ascii="Times New Roman" w:hAnsi="Times New Roman"/>
        </w:rPr>
        <w:t>the California Bight</w:t>
      </w:r>
      <w:r w:rsidR="00AA3E65" w:rsidRPr="00CB7EB5">
        <w:rPr>
          <w:rFonts w:ascii="Times New Roman" w:hAnsi="Times New Roman"/>
        </w:rPr>
        <w:t xml:space="preserve">.  </w:t>
      </w:r>
      <w:r w:rsidRPr="00CB7EB5">
        <w:rPr>
          <w:rFonts w:ascii="Times New Roman" w:hAnsi="Times New Roman"/>
        </w:rPr>
        <w:t xml:space="preserve">The fishery </w:t>
      </w:r>
      <w:r w:rsidR="00816DEE" w:rsidRPr="00CB7EB5">
        <w:rPr>
          <w:rFonts w:ascii="Times New Roman" w:hAnsi="Times New Roman"/>
        </w:rPr>
        <w:t xml:space="preserve">usually </w:t>
      </w:r>
      <w:r w:rsidRPr="00CB7EB5">
        <w:rPr>
          <w:rFonts w:ascii="Times New Roman" w:hAnsi="Times New Roman"/>
        </w:rPr>
        <w:t xml:space="preserve">begins in </w:t>
      </w:r>
      <w:r w:rsidR="000A0BBC" w:rsidRPr="00CB7EB5">
        <w:rPr>
          <w:rFonts w:ascii="Times New Roman" w:hAnsi="Times New Roman"/>
        </w:rPr>
        <w:t xml:space="preserve">June in waters off </w:t>
      </w:r>
      <w:r w:rsidRPr="00CB7EB5">
        <w:rPr>
          <w:rFonts w:ascii="Times New Roman" w:hAnsi="Times New Roman"/>
        </w:rPr>
        <w:t xml:space="preserve">San Diego, peaks in July or August, and ends </w:t>
      </w:r>
      <w:r w:rsidR="000A0BBC" w:rsidRPr="00CB7EB5">
        <w:rPr>
          <w:rFonts w:ascii="Times New Roman" w:hAnsi="Times New Roman"/>
        </w:rPr>
        <w:t>November</w:t>
      </w:r>
      <w:r w:rsidRPr="00CB7EB5">
        <w:rPr>
          <w:rFonts w:ascii="Times New Roman" w:hAnsi="Times New Roman"/>
        </w:rPr>
        <w:t xml:space="preserve">. </w:t>
      </w:r>
    </w:p>
    <w:p w14:paraId="1FF8E276" w14:textId="77777777" w:rsidR="00170DFB" w:rsidRPr="00CB7EB5" w:rsidRDefault="00170DFB">
      <w:pPr>
        <w:widowControl/>
        <w:rPr>
          <w:rFonts w:ascii="Times New Roman" w:hAnsi="Times New Roman"/>
        </w:rPr>
      </w:pPr>
    </w:p>
    <w:p w14:paraId="2A148D34" w14:textId="77777777" w:rsidR="002828E0" w:rsidRPr="00CB7EB5" w:rsidRDefault="00170DFB" w:rsidP="002828E0">
      <w:pPr>
        <w:widowControl/>
        <w:ind w:firstLine="720"/>
        <w:rPr>
          <w:rFonts w:ascii="Times New Roman" w:hAnsi="Times New Roman"/>
          <w:color w:val="000000"/>
        </w:rPr>
      </w:pPr>
      <w:r w:rsidRPr="00CB7EB5">
        <w:rPr>
          <w:rFonts w:ascii="Times New Roman" w:hAnsi="Times New Roman"/>
        </w:rPr>
        <w:t xml:space="preserve">Harpoon </w:t>
      </w:r>
      <w:r w:rsidR="00757B9E" w:rsidRPr="00CB7EB5">
        <w:rPr>
          <w:rFonts w:ascii="Times New Roman" w:hAnsi="Times New Roman"/>
        </w:rPr>
        <w:t xml:space="preserve">catch </w:t>
      </w:r>
      <w:r w:rsidRPr="00CB7EB5">
        <w:rPr>
          <w:rFonts w:ascii="Times New Roman" w:hAnsi="Times New Roman"/>
        </w:rPr>
        <w:t xml:space="preserve">of swordfish varied </w:t>
      </w:r>
      <w:r w:rsidR="00E1440A" w:rsidRPr="00CB7EB5">
        <w:rPr>
          <w:rFonts w:ascii="Times New Roman" w:hAnsi="Times New Roman"/>
        </w:rPr>
        <w:t>substantially up through the mid-1980s</w:t>
      </w:r>
      <w:r w:rsidR="002C0A9F" w:rsidRPr="00CB7EB5">
        <w:rPr>
          <w:rFonts w:ascii="Times New Roman" w:hAnsi="Times New Roman"/>
        </w:rPr>
        <w:t>,</w:t>
      </w:r>
      <w:r w:rsidR="00E1440A" w:rsidRPr="00CB7EB5">
        <w:rPr>
          <w:rFonts w:ascii="Times New Roman" w:hAnsi="Times New Roman"/>
        </w:rPr>
        <w:t xml:space="preserve"> peaking at </w:t>
      </w:r>
      <w:r w:rsidR="003F5826" w:rsidRPr="00CB7EB5">
        <w:rPr>
          <w:rFonts w:ascii="Times New Roman" w:hAnsi="Times New Roman"/>
        </w:rPr>
        <w:t>1</w:t>
      </w:r>
      <w:r w:rsidR="00B4186C" w:rsidRPr="00CB7EB5">
        <w:rPr>
          <w:rFonts w:ascii="Times New Roman" w:hAnsi="Times New Roman"/>
        </w:rPr>
        <w:t>,</w:t>
      </w:r>
      <w:r w:rsidR="003F5826" w:rsidRPr="00CB7EB5">
        <w:rPr>
          <w:rFonts w:ascii="Times New Roman" w:hAnsi="Times New Roman"/>
        </w:rPr>
        <w:t xml:space="preserve">699 </w:t>
      </w:r>
      <w:proofErr w:type="spellStart"/>
      <w:r w:rsidR="00B4186C" w:rsidRPr="00CB7EB5">
        <w:rPr>
          <w:rFonts w:ascii="Times New Roman" w:hAnsi="Times New Roman"/>
        </w:rPr>
        <w:t>mt</w:t>
      </w:r>
      <w:proofErr w:type="spellEnd"/>
      <w:r w:rsidR="00B4186C" w:rsidRPr="00CB7EB5">
        <w:rPr>
          <w:rFonts w:ascii="Times New Roman" w:hAnsi="Times New Roman"/>
        </w:rPr>
        <w:t xml:space="preserve"> </w:t>
      </w:r>
      <w:r w:rsidR="003F5826" w:rsidRPr="00CB7EB5">
        <w:rPr>
          <w:rFonts w:ascii="Times New Roman" w:hAnsi="Times New Roman"/>
        </w:rPr>
        <w:t>in 1978</w:t>
      </w:r>
      <w:r w:rsidR="00EA6B30" w:rsidRPr="00CB7EB5">
        <w:rPr>
          <w:rFonts w:ascii="Times New Roman" w:hAnsi="Times New Roman"/>
        </w:rPr>
        <w:t xml:space="preserve">.  </w:t>
      </w:r>
      <w:r w:rsidR="00C64283" w:rsidRPr="00CB7EB5">
        <w:rPr>
          <w:rFonts w:ascii="Times New Roman" w:hAnsi="Times New Roman"/>
        </w:rPr>
        <w:t>S</w:t>
      </w:r>
      <w:r w:rsidR="00EA6B30" w:rsidRPr="00CB7EB5">
        <w:rPr>
          <w:rFonts w:ascii="Times New Roman" w:hAnsi="Times New Roman"/>
          <w:color w:val="000000"/>
        </w:rPr>
        <w:t>w</w:t>
      </w:r>
      <w:r w:rsidR="00585257" w:rsidRPr="00CB7EB5">
        <w:rPr>
          <w:rFonts w:ascii="Times New Roman" w:hAnsi="Times New Roman"/>
          <w:color w:val="000000"/>
        </w:rPr>
        <w:t>o</w:t>
      </w:r>
      <w:r w:rsidR="00EA6B30" w:rsidRPr="00CB7EB5">
        <w:rPr>
          <w:rFonts w:ascii="Times New Roman" w:hAnsi="Times New Roman"/>
          <w:color w:val="000000"/>
        </w:rPr>
        <w:t xml:space="preserve">rdfish landings </w:t>
      </w:r>
      <w:r w:rsidR="00C64283" w:rsidRPr="00CB7EB5">
        <w:rPr>
          <w:rFonts w:ascii="Times New Roman" w:hAnsi="Times New Roman"/>
          <w:color w:val="000000"/>
        </w:rPr>
        <w:t xml:space="preserve">by the California harpoon fishery </w:t>
      </w:r>
      <w:r w:rsidR="0053111D" w:rsidRPr="00CB7EB5">
        <w:rPr>
          <w:rFonts w:ascii="Times New Roman" w:hAnsi="Times New Roman"/>
          <w:color w:val="000000"/>
        </w:rPr>
        <w:t xml:space="preserve">declined </w:t>
      </w:r>
      <w:r w:rsidR="00E1440A" w:rsidRPr="00CB7EB5">
        <w:rPr>
          <w:rFonts w:ascii="Times New Roman" w:hAnsi="Times New Roman"/>
          <w:color w:val="000000"/>
        </w:rPr>
        <w:t>in subsequent years</w:t>
      </w:r>
      <w:r w:rsidR="00757B9E" w:rsidRPr="00CB7EB5">
        <w:rPr>
          <w:rFonts w:ascii="Times New Roman" w:hAnsi="Times New Roman"/>
          <w:color w:val="000000"/>
        </w:rPr>
        <w:t>. T</w:t>
      </w:r>
      <w:r w:rsidR="009C5F52" w:rsidRPr="00CB7EB5">
        <w:rPr>
          <w:rFonts w:ascii="Times New Roman" w:hAnsi="Times New Roman"/>
          <w:color w:val="000000"/>
        </w:rPr>
        <w:t xml:space="preserve">he </w:t>
      </w:r>
      <w:r w:rsidR="00757B9E" w:rsidRPr="00CB7EB5">
        <w:rPr>
          <w:rFonts w:ascii="Times New Roman" w:hAnsi="Times New Roman"/>
          <w:color w:val="000000"/>
        </w:rPr>
        <w:t xml:space="preserve">swordfish </w:t>
      </w:r>
      <w:r w:rsidR="00BE1118" w:rsidRPr="00CB7EB5">
        <w:rPr>
          <w:rFonts w:ascii="Times New Roman" w:hAnsi="Times New Roman"/>
          <w:color w:val="000000"/>
        </w:rPr>
        <w:t xml:space="preserve">catch </w:t>
      </w:r>
      <w:r w:rsidR="009C5F52" w:rsidRPr="00CB7EB5">
        <w:rPr>
          <w:rFonts w:ascii="Times New Roman" w:hAnsi="Times New Roman"/>
          <w:color w:val="000000"/>
        </w:rPr>
        <w:t xml:space="preserve">was </w:t>
      </w:r>
      <w:r w:rsidR="00757B9E" w:rsidRPr="00CB7EB5">
        <w:rPr>
          <w:rFonts w:ascii="Times New Roman" w:hAnsi="Times New Roman"/>
          <w:color w:val="000000"/>
        </w:rPr>
        <w:t>at record lows between 2012 and 2015 and</w:t>
      </w:r>
      <w:r w:rsidR="00C33D57" w:rsidRPr="00CB7EB5">
        <w:rPr>
          <w:rFonts w:ascii="Times New Roman" w:hAnsi="Times New Roman"/>
          <w:color w:val="000000"/>
        </w:rPr>
        <w:t xml:space="preserve"> was 7 </w:t>
      </w:r>
      <w:proofErr w:type="spellStart"/>
      <w:r w:rsidR="00C33D57" w:rsidRPr="00CB7EB5">
        <w:rPr>
          <w:rFonts w:ascii="Times New Roman" w:hAnsi="Times New Roman"/>
          <w:color w:val="000000"/>
        </w:rPr>
        <w:t>mt</w:t>
      </w:r>
      <w:proofErr w:type="spellEnd"/>
      <w:r w:rsidR="00C33D57" w:rsidRPr="00CB7EB5">
        <w:rPr>
          <w:rFonts w:ascii="Times New Roman" w:hAnsi="Times New Roman"/>
          <w:color w:val="000000"/>
        </w:rPr>
        <w:t xml:space="preserve"> in 2021 (</w:t>
      </w:r>
      <w:r w:rsidRPr="00CB7EB5">
        <w:rPr>
          <w:rFonts w:ascii="Times New Roman" w:hAnsi="Times New Roman"/>
          <w:color w:val="000000"/>
        </w:rPr>
        <w:t xml:space="preserve">Table 1).  </w:t>
      </w:r>
      <w:r w:rsidR="002828E0" w:rsidRPr="00CB7EB5">
        <w:rPr>
          <w:rFonts w:ascii="Times New Roman" w:hAnsi="Times New Roman"/>
          <w:color w:val="000000"/>
        </w:rPr>
        <w:t xml:space="preserve"> </w:t>
      </w:r>
    </w:p>
    <w:p w14:paraId="7179D08A" w14:textId="77777777" w:rsidR="00170DFB" w:rsidRPr="00CB7EB5" w:rsidRDefault="00170DFB">
      <w:pPr>
        <w:widowControl/>
        <w:rPr>
          <w:rFonts w:ascii="Times New Roman" w:hAnsi="Times New Roman"/>
        </w:rPr>
      </w:pPr>
    </w:p>
    <w:p w14:paraId="6942375D" w14:textId="77777777" w:rsidR="00170DFB" w:rsidRPr="00CB7EB5" w:rsidRDefault="00361167">
      <w:pPr>
        <w:widowControl/>
        <w:ind w:firstLine="720"/>
        <w:rPr>
          <w:rFonts w:ascii="Times New Roman" w:hAnsi="Times New Roman"/>
          <w:color w:val="000000"/>
        </w:rPr>
      </w:pPr>
      <w:r w:rsidRPr="00CB7EB5">
        <w:rPr>
          <w:rFonts w:ascii="Times New Roman" w:hAnsi="Times New Roman"/>
        </w:rPr>
        <w:t xml:space="preserve">Harpoon </w:t>
      </w:r>
      <w:r w:rsidR="008B77D6" w:rsidRPr="00CB7EB5">
        <w:rPr>
          <w:rFonts w:ascii="Times New Roman" w:hAnsi="Times New Roman"/>
        </w:rPr>
        <w:t>catch-per-unit-effort (</w:t>
      </w:r>
      <w:r w:rsidRPr="00CB7EB5">
        <w:rPr>
          <w:rFonts w:ascii="Times New Roman" w:hAnsi="Times New Roman"/>
        </w:rPr>
        <w:t>CPUE</w:t>
      </w:r>
      <w:r w:rsidR="008B77D6" w:rsidRPr="00CB7EB5">
        <w:rPr>
          <w:rFonts w:ascii="Times New Roman" w:hAnsi="Times New Roman"/>
        </w:rPr>
        <w:t>)</w:t>
      </w:r>
      <w:r w:rsidRPr="00CB7EB5">
        <w:rPr>
          <w:rFonts w:ascii="Times New Roman" w:hAnsi="Times New Roman"/>
        </w:rPr>
        <w:t xml:space="preserve"> </w:t>
      </w:r>
      <w:r w:rsidR="00B4186C" w:rsidRPr="00CB7EB5">
        <w:rPr>
          <w:rFonts w:ascii="Times New Roman" w:hAnsi="Times New Roman"/>
        </w:rPr>
        <w:t xml:space="preserve">is calculated from logbook data and </w:t>
      </w:r>
      <w:r w:rsidRPr="00CB7EB5">
        <w:rPr>
          <w:rFonts w:ascii="Times New Roman" w:hAnsi="Times New Roman"/>
        </w:rPr>
        <w:t xml:space="preserve">measured as number of fish per day. </w:t>
      </w:r>
      <w:r w:rsidR="00816DEE" w:rsidRPr="00CB7EB5">
        <w:rPr>
          <w:rFonts w:ascii="Times New Roman" w:hAnsi="Times New Roman"/>
        </w:rPr>
        <w:t xml:space="preserve">One important factor </w:t>
      </w:r>
      <w:r w:rsidR="006C6FF7" w:rsidRPr="00CB7EB5">
        <w:rPr>
          <w:rFonts w:ascii="Times New Roman" w:hAnsi="Times New Roman"/>
        </w:rPr>
        <w:t xml:space="preserve">in </w:t>
      </w:r>
      <w:r w:rsidR="00816DEE" w:rsidRPr="00CB7EB5">
        <w:rPr>
          <w:rFonts w:ascii="Times New Roman" w:hAnsi="Times New Roman"/>
        </w:rPr>
        <w:t xml:space="preserve">the </w:t>
      </w:r>
      <w:r w:rsidR="006C6FF7" w:rsidRPr="00CB7EB5">
        <w:rPr>
          <w:rFonts w:ascii="Times New Roman" w:hAnsi="Times New Roman"/>
        </w:rPr>
        <w:t>h</w:t>
      </w:r>
      <w:r w:rsidR="00170DFB" w:rsidRPr="00CB7EB5">
        <w:rPr>
          <w:rFonts w:ascii="Times New Roman" w:hAnsi="Times New Roman"/>
        </w:rPr>
        <w:t xml:space="preserve">arpoon </w:t>
      </w:r>
      <w:r w:rsidR="00816DEE" w:rsidRPr="00CB7EB5">
        <w:rPr>
          <w:rFonts w:ascii="Times New Roman" w:hAnsi="Times New Roman"/>
        </w:rPr>
        <w:t xml:space="preserve">fishery is the use (or lack thereof) of spotter aircraft.  </w:t>
      </w:r>
      <w:r w:rsidR="006C6FF7" w:rsidRPr="00CB7EB5">
        <w:rPr>
          <w:rFonts w:ascii="Times New Roman" w:hAnsi="Times New Roman"/>
        </w:rPr>
        <w:t>Swordfish CPUE</w:t>
      </w:r>
      <w:r w:rsidRPr="00CB7EB5">
        <w:rPr>
          <w:rFonts w:ascii="Times New Roman" w:hAnsi="Times New Roman"/>
        </w:rPr>
        <w:t xml:space="preserve"> </w:t>
      </w:r>
      <w:r w:rsidR="006C6FF7" w:rsidRPr="00CB7EB5">
        <w:rPr>
          <w:rFonts w:ascii="Times New Roman" w:hAnsi="Times New Roman"/>
        </w:rPr>
        <w:t xml:space="preserve">for vessels using spotter aircraft was </w:t>
      </w:r>
      <w:r w:rsidR="00CE3F1F" w:rsidRPr="00CB7EB5">
        <w:rPr>
          <w:rFonts w:ascii="Times New Roman" w:hAnsi="Times New Roman"/>
        </w:rPr>
        <w:t xml:space="preserve">about </w:t>
      </w:r>
      <w:r w:rsidR="00356B9C" w:rsidRPr="00CB7EB5">
        <w:rPr>
          <w:rFonts w:ascii="Times New Roman" w:hAnsi="Times New Roman"/>
        </w:rPr>
        <w:t xml:space="preserve">four times </w:t>
      </w:r>
      <w:r w:rsidR="00816DEE" w:rsidRPr="00CB7EB5">
        <w:rPr>
          <w:rFonts w:ascii="Times New Roman" w:hAnsi="Times New Roman"/>
        </w:rPr>
        <w:t xml:space="preserve">that of </w:t>
      </w:r>
      <w:r w:rsidR="00584A7F" w:rsidRPr="00CB7EB5">
        <w:rPr>
          <w:rFonts w:ascii="Times New Roman" w:hAnsi="Times New Roman"/>
        </w:rPr>
        <w:t xml:space="preserve">vessels that </w:t>
      </w:r>
      <w:r w:rsidR="00757B9E" w:rsidRPr="00CB7EB5">
        <w:rPr>
          <w:rFonts w:ascii="Times New Roman" w:hAnsi="Times New Roman"/>
        </w:rPr>
        <w:t>had no aircraft assistance</w:t>
      </w:r>
      <w:r w:rsidR="003F5826" w:rsidRPr="00CB7EB5">
        <w:rPr>
          <w:rFonts w:ascii="Times New Roman" w:hAnsi="Times New Roman"/>
        </w:rPr>
        <w:t>.  A</w:t>
      </w:r>
      <w:r w:rsidR="00816DEE" w:rsidRPr="00CB7EB5">
        <w:rPr>
          <w:rFonts w:ascii="Times New Roman" w:hAnsi="Times New Roman"/>
        </w:rPr>
        <w:t xml:space="preserve">ircraft were not used from </w:t>
      </w:r>
      <w:r w:rsidR="00170DFB" w:rsidRPr="00CB7EB5">
        <w:rPr>
          <w:rFonts w:ascii="Times New Roman" w:hAnsi="Times New Roman"/>
        </w:rPr>
        <w:t>198</w:t>
      </w:r>
      <w:r w:rsidR="00F63CFF" w:rsidRPr="00CB7EB5">
        <w:rPr>
          <w:rFonts w:ascii="Times New Roman" w:hAnsi="Times New Roman"/>
        </w:rPr>
        <w:t>0</w:t>
      </w:r>
      <w:r w:rsidR="00170DFB" w:rsidRPr="00CB7EB5">
        <w:rPr>
          <w:rFonts w:ascii="Times New Roman" w:hAnsi="Times New Roman"/>
        </w:rPr>
        <w:t xml:space="preserve"> through 1983</w:t>
      </w:r>
      <w:r w:rsidR="00F63CFF" w:rsidRPr="00CB7EB5">
        <w:rPr>
          <w:rFonts w:ascii="Times New Roman" w:hAnsi="Times New Roman"/>
        </w:rPr>
        <w:t>. In general, t</w:t>
      </w:r>
      <w:r w:rsidR="00584A7F" w:rsidRPr="00CB7EB5">
        <w:rPr>
          <w:rFonts w:ascii="Times New Roman" w:hAnsi="Times New Roman"/>
        </w:rPr>
        <w:t xml:space="preserve">he </w:t>
      </w:r>
      <w:r w:rsidR="00BE3497" w:rsidRPr="00CB7EB5">
        <w:rPr>
          <w:rFonts w:ascii="Times New Roman" w:hAnsi="Times New Roman"/>
        </w:rPr>
        <w:t xml:space="preserve">trend </w:t>
      </w:r>
      <w:r w:rsidR="00816DEE" w:rsidRPr="00CB7EB5">
        <w:rPr>
          <w:rFonts w:ascii="Times New Roman" w:hAnsi="Times New Roman"/>
        </w:rPr>
        <w:t>for</w:t>
      </w:r>
      <w:r w:rsidR="00584A7F" w:rsidRPr="00CB7EB5">
        <w:rPr>
          <w:rFonts w:ascii="Times New Roman" w:hAnsi="Times New Roman"/>
        </w:rPr>
        <w:t xml:space="preserve"> swordfish CPUE</w:t>
      </w:r>
      <w:r w:rsidR="002C0A9F" w:rsidRPr="00CB7EB5">
        <w:rPr>
          <w:rFonts w:ascii="Times New Roman" w:hAnsi="Times New Roman"/>
        </w:rPr>
        <w:t xml:space="preserve"> with and without </w:t>
      </w:r>
      <w:r w:rsidR="00584A7F" w:rsidRPr="00CB7EB5">
        <w:rPr>
          <w:rFonts w:ascii="Times New Roman" w:hAnsi="Times New Roman"/>
        </w:rPr>
        <w:t>aircraft assistance w</w:t>
      </w:r>
      <w:r w:rsidR="00BE3497" w:rsidRPr="00CB7EB5">
        <w:rPr>
          <w:rFonts w:ascii="Times New Roman" w:hAnsi="Times New Roman"/>
        </w:rPr>
        <w:t>as</w:t>
      </w:r>
      <w:r w:rsidR="00584A7F" w:rsidRPr="00CB7EB5">
        <w:rPr>
          <w:rFonts w:ascii="Times New Roman" w:hAnsi="Times New Roman"/>
        </w:rPr>
        <w:t xml:space="preserve"> similar</w:t>
      </w:r>
      <w:r w:rsidR="00757B9E" w:rsidRPr="00CB7EB5">
        <w:rPr>
          <w:rFonts w:ascii="Times New Roman" w:hAnsi="Times New Roman"/>
        </w:rPr>
        <w:t xml:space="preserve"> (Fig. 3)</w:t>
      </w:r>
      <w:r w:rsidR="00F63CFF" w:rsidRPr="00CB7EB5">
        <w:rPr>
          <w:rFonts w:ascii="Times New Roman" w:hAnsi="Times New Roman"/>
        </w:rPr>
        <w:t xml:space="preserve">.  Both CPUE time series had </w:t>
      </w:r>
      <w:r w:rsidR="0053111D" w:rsidRPr="00CB7EB5">
        <w:rPr>
          <w:rFonts w:ascii="Times New Roman" w:hAnsi="Times New Roman"/>
        </w:rPr>
        <w:t xml:space="preserve">a high degree of variability </w:t>
      </w:r>
      <w:r w:rsidR="00F63CFF" w:rsidRPr="00CB7EB5">
        <w:rPr>
          <w:rFonts w:ascii="Times New Roman" w:hAnsi="Times New Roman"/>
        </w:rPr>
        <w:t xml:space="preserve">with </w:t>
      </w:r>
      <w:r w:rsidR="0053111D" w:rsidRPr="00CB7EB5">
        <w:rPr>
          <w:rFonts w:ascii="Times New Roman" w:hAnsi="Times New Roman"/>
        </w:rPr>
        <w:t xml:space="preserve">no clear </w:t>
      </w:r>
      <w:r w:rsidR="00F63CFF" w:rsidRPr="00CB7EB5">
        <w:rPr>
          <w:rFonts w:ascii="Times New Roman" w:hAnsi="Times New Roman"/>
        </w:rPr>
        <w:t>trend</w:t>
      </w:r>
      <w:r w:rsidR="0053111D" w:rsidRPr="00CB7EB5">
        <w:rPr>
          <w:rFonts w:ascii="Times New Roman" w:hAnsi="Times New Roman"/>
        </w:rPr>
        <w:t>.</w:t>
      </w:r>
      <w:r w:rsidR="00584A7F" w:rsidRPr="00CB7EB5">
        <w:rPr>
          <w:rFonts w:ascii="Times New Roman" w:hAnsi="Times New Roman"/>
          <w:color w:val="000000"/>
        </w:rPr>
        <w:t xml:space="preserve">  </w:t>
      </w:r>
      <w:r w:rsidR="003A7719" w:rsidRPr="00CB7EB5">
        <w:rPr>
          <w:rFonts w:ascii="Times New Roman" w:hAnsi="Times New Roman"/>
          <w:color w:val="000000"/>
        </w:rPr>
        <w:t>Harpoon swordfish CPUE</w:t>
      </w:r>
      <w:r w:rsidR="00757B9E" w:rsidRPr="00CB7EB5">
        <w:rPr>
          <w:rFonts w:ascii="Times New Roman" w:hAnsi="Times New Roman"/>
          <w:color w:val="000000"/>
        </w:rPr>
        <w:t xml:space="preserve">s were at record lows in 2013 then </w:t>
      </w:r>
      <w:r w:rsidR="00BE3497" w:rsidRPr="00CB7EB5">
        <w:rPr>
          <w:rFonts w:ascii="Times New Roman" w:hAnsi="Times New Roman"/>
          <w:color w:val="000000"/>
        </w:rPr>
        <w:t>increased</w:t>
      </w:r>
      <w:r w:rsidR="00757B9E" w:rsidRPr="00CB7EB5">
        <w:rPr>
          <w:rFonts w:ascii="Times New Roman" w:hAnsi="Times New Roman"/>
          <w:color w:val="000000"/>
        </w:rPr>
        <w:t xml:space="preserve"> the following three ye</w:t>
      </w:r>
      <w:r w:rsidR="00B53D82" w:rsidRPr="00CB7EB5">
        <w:rPr>
          <w:rFonts w:ascii="Times New Roman" w:hAnsi="Times New Roman"/>
          <w:color w:val="000000"/>
        </w:rPr>
        <w:t xml:space="preserve">ars.  </w:t>
      </w:r>
      <w:r w:rsidR="00C33D57" w:rsidRPr="00CB7EB5">
        <w:rPr>
          <w:rFonts w:ascii="Times New Roman" w:hAnsi="Times New Roman"/>
          <w:color w:val="000000"/>
        </w:rPr>
        <w:t xml:space="preserve">There was no </w:t>
      </w:r>
      <w:r w:rsidR="00B53D82" w:rsidRPr="00CB7EB5">
        <w:rPr>
          <w:rFonts w:ascii="Times New Roman" w:hAnsi="Times New Roman"/>
          <w:color w:val="000000"/>
        </w:rPr>
        <w:t xml:space="preserve">CPUE </w:t>
      </w:r>
      <w:r w:rsidR="00584A7F" w:rsidRPr="00CB7EB5">
        <w:rPr>
          <w:rFonts w:ascii="Times New Roman" w:hAnsi="Times New Roman"/>
          <w:color w:val="000000"/>
        </w:rPr>
        <w:t xml:space="preserve">for vessels </w:t>
      </w:r>
      <w:r w:rsidR="00170DFB" w:rsidRPr="00CB7EB5">
        <w:rPr>
          <w:rFonts w:ascii="Times New Roman" w:hAnsi="Times New Roman"/>
          <w:color w:val="000000"/>
        </w:rPr>
        <w:t xml:space="preserve">with </w:t>
      </w:r>
      <w:r w:rsidR="00356B9C" w:rsidRPr="00CB7EB5">
        <w:rPr>
          <w:rFonts w:ascii="Times New Roman" w:hAnsi="Times New Roman"/>
          <w:color w:val="000000"/>
        </w:rPr>
        <w:t xml:space="preserve">aircraft </w:t>
      </w:r>
      <w:r w:rsidR="00C33D57" w:rsidRPr="00CB7EB5">
        <w:rPr>
          <w:rFonts w:ascii="Times New Roman" w:hAnsi="Times New Roman"/>
          <w:color w:val="000000"/>
        </w:rPr>
        <w:t>assistance in 2021</w:t>
      </w:r>
      <w:r w:rsidR="00356B9C" w:rsidRPr="00CB7EB5">
        <w:rPr>
          <w:rFonts w:ascii="Times New Roman" w:hAnsi="Times New Roman"/>
          <w:color w:val="000000"/>
        </w:rPr>
        <w:t xml:space="preserve"> while CPUE for operations </w:t>
      </w:r>
      <w:r w:rsidR="005C7A73" w:rsidRPr="00CB7EB5">
        <w:rPr>
          <w:rFonts w:ascii="Times New Roman" w:hAnsi="Times New Roman"/>
          <w:color w:val="000000"/>
        </w:rPr>
        <w:t xml:space="preserve">without </w:t>
      </w:r>
      <w:r w:rsidR="00170DFB" w:rsidRPr="00CB7EB5">
        <w:rPr>
          <w:rFonts w:ascii="Times New Roman" w:hAnsi="Times New Roman"/>
          <w:color w:val="000000"/>
        </w:rPr>
        <w:t>aircraft</w:t>
      </w:r>
      <w:r w:rsidR="00584A7F" w:rsidRPr="00CB7EB5">
        <w:rPr>
          <w:rFonts w:ascii="Times New Roman" w:hAnsi="Times New Roman"/>
          <w:color w:val="000000"/>
        </w:rPr>
        <w:t xml:space="preserve"> assistance </w:t>
      </w:r>
      <w:r w:rsidRPr="00CB7EB5">
        <w:rPr>
          <w:rFonts w:ascii="Times New Roman" w:hAnsi="Times New Roman"/>
          <w:color w:val="000000"/>
        </w:rPr>
        <w:t>w</w:t>
      </w:r>
      <w:r w:rsidR="00356B9C" w:rsidRPr="00CB7EB5">
        <w:rPr>
          <w:rFonts w:ascii="Times New Roman" w:hAnsi="Times New Roman"/>
          <w:color w:val="000000"/>
        </w:rPr>
        <w:t>as</w:t>
      </w:r>
      <w:r w:rsidR="00584A7F" w:rsidRPr="00CB7EB5">
        <w:rPr>
          <w:rFonts w:ascii="Times New Roman" w:hAnsi="Times New Roman"/>
          <w:color w:val="000000"/>
        </w:rPr>
        <w:t xml:space="preserve"> </w:t>
      </w:r>
      <w:commentRangeStart w:id="5"/>
      <w:r w:rsidR="003A7719" w:rsidRPr="00CB7EB5">
        <w:rPr>
          <w:rFonts w:ascii="Times New Roman" w:hAnsi="Times New Roman"/>
          <w:color w:val="000000"/>
        </w:rPr>
        <w:t>0</w:t>
      </w:r>
      <w:r w:rsidR="00504870" w:rsidRPr="00CB7EB5">
        <w:rPr>
          <w:rFonts w:ascii="Times New Roman" w:hAnsi="Times New Roman"/>
          <w:color w:val="000000"/>
        </w:rPr>
        <w:t>1.</w:t>
      </w:r>
      <w:r w:rsidR="00F63CFF" w:rsidRPr="00CB7EB5">
        <w:rPr>
          <w:rFonts w:ascii="Times New Roman" w:hAnsi="Times New Roman"/>
          <w:color w:val="000000"/>
        </w:rPr>
        <w:t>2</w:t>
      </w:r>
      <w:r w:rsidR="00B53D82" w:rsidRPr="00CB7EB5">
        <w:rPr>
          <w:rFonts w:ascii="Times New Roman" w:hAnsi="Times New Roman"/>
          <w:color w:val="000000"/>
        </w:rPr>
        <w:t xml:space="preserve"> </w:t>
      </w:r>
      <w:commentRangeEnd w:id="5"/>
      <w:r w:rsidR="00055FAE">
        <w:rPr>
          <w:rStyle w:val="CommentReference"/>
        </w:rPr>
        <w:commentReference w:id="5"/>
      </w:r>
      <w:r w:rsidR="00B53D82" w:rsidRPr="00CB7EB5">
        <w:rPr>
          <w:rFonts w:ascii="Times New Roman" w:hAnsi="Times New Roman"/>
          <w:color w:val="000000"/>
        </w:rPr>
        <w:t>in 20</w:t>
      </w:r>
      <w:r w:rsidR="00504870" w:rsidRPr="00CB7EB5">
        <w:rPr>
          <w:rFonts w:ascii="Times New Roman" w:hAnsi="Times New Roman"/>
          <w:color w:val="000000"/>
        </w:rPr>
        <w:t>2</w:t>
      </w:r>
      <w:r w:rsidR="00B53D82" w:rsidRPr="00CB7EB5">
        <w:rPr>
          <w:rFonts w:ascii="Times New Roman" w:hAnsi="Times New Roman"/>
          <w:color w:val="000000"/>
        </w:rPr>
        <w:t>1</w:t>
      </w:r>
      <w:r w:rsidR="00170DFB" w:rsidRPr="00CB7EB5">
        <w:rPr>
          <w:rFonts w:ascii="Times New Roman" w:hAnsi="Times New Roman"/>
          <w:color w:val="000000"/>
        </w:rPr>
        <w:t>.</w:t>
      </w:r>
    </w:p>
    <w:p w14:paraId="2C52E718" w14:textId="77777777" w:rsidR="00170DFB" w:rsidRPr="00CB7EB5" w:rsidRDefault="00170DFB">
      <w:pPr>
        <w:widowControl/>
        <w:rPr>
          <w:rFonts w:ascii="Times New Roman" w:hAnsi="Times New Roman"/>
          <w:color w:val="000000"/>
        </w:rPr>
      </w:pPr>
    </w:p>
    <w:p w14:paraId="03784450" w14:textId="77777777" w:rsidR="00170DFB" w:rsidRPr="00CB7EB5" w:rsidRDefault="00170DFB">
      <w:pPr>
        <w:widowControl/>
        <w:jc w:val="center"/>
        <w:rPr>
          <w:rFonts w:ascii="Times New Roman" w:hAnsi="Times New Roman"/>
        </w:rPr>
      </w:pPr>
      <w:r w:rsidRPr="00CB7EB5">
        <w:rPr>
          <w:rFonts w:ascii="Times New Roman" w:hAnsi="Times New Roman"/>
          <w:b/>
          <w:bCs/>
          <w:color w:val="000000"/>
        </w:rPr>
        <w:t>California Drift Gill Net Fi</w:t>
      </w:r>
      <w:r w:rsidRPr="00CB7EB5">
        <w:rPr>
          <w:rFonts w:ascii="Times New Roman" w:hAnsi="Times New Roman"/>
          <w:b/>
          <w:bCs/>
        </w:rPr>
        <w:t>shery</w:t>
      </w:r>
      <w:r w:rsidRPr="00CB7EB5">
        <w:rPr>
          <w:rFonts w:ascii="Times New Roman" w:hAnsi="Times New Roman"/>
        </w:rPr>
        <w:t xml:space="preserve"> </w:t>
      </w:r>
    </w:p>
    <w:p w14:paraId="37E15434" w14:textId="77777777" w:rsidR="001545DA" w:rsidRPr="00CB7EB5" w:rsidRDefault="001545DA" w:rsidP="001545DA">
      <w:pPr>
        <w:widowControl/>
        <w:rPr>
          <w:rFonts w:ascii="Times New Roman" w:hAnsi="Times New Roman"/>
        </w:rPr>
      </w:pPr>
    </w:p>
    <w:p w14:paraId="5A682FFF" w14:textId="77777777" w:rsidR="002C0A9F" w:rsidRPr="00CB7EB5" w:rsidRDefault="00170DFB" w:rsidP="00DD29F9">
      <w:pPr>
        <w:widowControl/>
        <w:ind w:firstLine="720"/>
        <w:rPr>
          <w:rFonts w:ascii="Times New Roman" w:hAnsi="Times New Roman"/>
          <w:color w:val="000000"/>
        </w:rPr>
      </w:pPr>
      <w:r w:rsidRPr="00CB7EB5">
        <w:rPr>
          <w:rFonts w:ascii="Times New Roman" w:hAnsi="Times New Roman"/>
        </w:rPr>
        <w:t xml:space="preserve">The California drift gill net fishery </w:t>
      </w:r>
      <w:r w:rsidR="003F6746" w:rsidRPr="00CB7EB5">
        <w:rPr>
          <w:rFonts w:ascii="Times New Roman" w:hAnsi="Times New Roman"/>
        </w:rPr>
        <w:t xml:space="preserve">began </w:t>
      </w:r>
      <w:r w:rsidR="00BF11CF" w:rsidRPr="00CB7EB5">
        <w:rPr>
          <w:rFonts w:ascii="Times New Roman" w:hAnsi="Times New Roman"/>
        </w:rPr>
        <w:t>in the late 1970s</w:t>
      </w:r>
      <w:r w:rsidR="00B4186C" w:rsidRPr="00CB7EB5">
        <w:rPr>
          <w:rFonts w:ascii="Times New Roman" w:hAnsi="Times New Roman"/>
        </w:rPr>
        <w:t xml:space="preserve">.  Swordfish, </w:t>
      </w:r>
      <w:r w:rsidRPr="00CB7EB5">
        <w:rPr>
          <w:rFonts w:ascii="Times New Roman" w:hAnsi="Times New Roman"/>
        </w:rPr>
        <w:t xml:space="preserve">common thresher shark </w:t>
      </w:r>
      <w:r w:rsidR="00D0209C" w:rsidRPr="00CB7EB5">
        <w:rPr>
          <w:rFonts w:ascii="Times New Roman" w:hAnsi="Times New Roman"/>
        </w:rPr>
        <w:t>(</w:t>
      </w:r>
      <w:proofErr w:type="spellStart"/>
      <w:r w:rsidR="00D0209C" w:rsidRPr="00CB7EB5">
        <w:rPr>
          <w:rFonts w:ascii="Times New Roman" w:hAnsi="Times New Roman"/>
          <w:i/>
        </w:rPr>
        <w:t>Alopias</w:t>
      </w:r>
      <w:proofErr w:type="spellEnd"/>
      <w:r w:rsidR="00D0209C" w:rsidRPr="00CB7EB5">
        <w:rPr>
          <w:rFonts w:ascii="Times New Roman" w:hAnsi="Times New Roman"/>
          <w:i/>
        </w:rPr>
        <w:t xml:space="preserve"> </w:t>
      </w:r>
      <w:proofErr w:type="spellStart"/>
      <w:r w:rsidR="00D0209C" w:rsidRPr="00CB7EB5">
        <w:rPr>
          <w:rFonts w:ascii="Times New Roman" w:hAnsi="Times New Roman"/>
          <w:i/>
        </w:rPr>
        <w:t>vulpinus</w:t>
      </w:r>
      <w:proofErr w:type="spellEnd"/>
      <w:r w:rsidR="00D0209C" w:rsidRPr="00CB7EB5">
        <w:rPr>
          <w:rFonts w:ascii="Times New Roman" w:hAnsi="Times New Roman"/>
        </w:rPr>
        <w:t xml:space="preserve">) </w:t>
      </w:r>
      <w:r w:rsidRPr="00CB7EB5">
        <w:rPr>
          <w:rFonts w:ascii="Times New Roman" w:hAnsi="Times New Roman"/>
        </w:rPr>
        <w:t xml:space="preserve">and shortfin </w:t>
      </w:r>
      <w:proofErr w:type="spellStart"/>
      <w:r w:rsidRPr="00CB7EB5">
        <w:rPr>
          <w:rFonts w:ascii="Times New Roman" w:hAnsi="Times New Roman"/>
        </w:rPr>
        <w:t>mako</w:t>
      </w:r>
      <w:proofErr w:type="spellEnd"/>
      <w:r w:rsidRPr="00CB7EB5">
        <w:rPr>
          <w:rFonts w:ascii="Times New Roman" w:hAnsi="Times New Roman"/>
        </w:rPr>
        <w:t xml:space="preserve"> shark </w:t>
      </w:r>
      <w:r w:rsidR="008B77D6" w:rsidRPr="00CB7EB5">
        <w:rPr>
          <w:rFonts w:ascii="Times New Roman" w:hAnsi="Times New Roman"/>
        </w:rPr>
        <w:t>(</w:t>
      </w:r>
      <w:proofErr w:type="spellStart"/>
      <w:r w:rsidRPr="00CB7EB5">
        <w:rPr>
          <w:rFonts w:ascii="Times New Roman" w:hAnsi="Times New Roman"/>
          <w:i/>
          <w:iCs/>
        </w:rPr>
        <w:t>Isurus</w:t>
      </w:r>
      <w:proofErr w:type="spellEnd"/>
      <w:r w:rsidRPr="00CB7EB5">
        <w:rPr>
          <w:rFonts w:ascii="Times New Roman" w:hAnsi="Times New Roman"/>
          <w:i/>
          <w:iCs/>
        </w:rPr>
        <w:t xml:space="preserve"> </w:t>
      </w:r>
      <w:proofErr w:type="spellStart"/>
      <w:r w:rsidRPr="00CB7EB5">
        <w:rPr>
          <w:rFonts w:ascii="Times New Roman" w:hAnsi="Times New Roman"/>
          <w:i/>
          <w:iCs/>
        </w:rPr>
        <w:t>oxyrinchus</w:t>
      </w:r>
      <w:proofErr w:type="spellEnd"/>
      <w:r w:rsidR="008B77D6" w:rsidRPr="00CB7EB5">
        <w:rPr>
          <w:rFonts w:ascii="Times New Roman" w:hAnsi="Times New Roman"/>
          <w:iCs/>
        </w:rPr>
        <w:t>)</w:t>
      </w:r>
      <w:r w:rsidRPr="00CB7EB5">
        <w:rPr>
          <w:rFonts w:ascii="Times New Roman" w:hAnsi="Times New Roman"/>
        </w:rPr>
        <w:t xml:space="preserve"> </w:t>
      </w:r>
      <w:r w:rsidR="00F11281" w:rsidRPr="00CB7EB5">
        <w:rPr>
          <w:rFonts w:ascii="Times New Roman" w:hAnsi="Times New Roman"/>
        </w:rPr>
        <w:t>we</w:t>
      </w:r>
      <w:r w:rsidR="00B4186C" w:rsidRPr="00CB7EB5">
        <w:rPr>
          <w:rFonts w:ascii="Times New Roman" w:hAnsi="Times New Roman"/>
        </w:rPr>
        <w:t xml:space="preserve">re </w:t>
      </w:r>
      <w:r w:rsidR="00F11281" w:rsidRPr="00CB7EB5">
        <w:rPr>
          <w:rFonts w:ascii="Times New Roman" w:hAnsi="Times New Roman"/>
        </w:rPr>
        <w:t xml:space="preserve">the </w:t>
      </w:r>
      <w:r w:rsidR="00B4186C" w:rsidRPr="00CB7EB5">
        <w:rPr>
          <w:rFonts w:ascii="Times New Roman" w:hAnsi="Times New Roman"/>
        </w:rPr>
        <w:t xml:space="preserve">targeted species </w:t>
      </w:r>
      <w:r w:rsidRPr="00CB7EB5">
        <w:rPr>
          <w:rFonts w:ascii="Times New Roman" w:hAnsi="Times New Roman"/>
        </w:rPr>
        <w:t>(</w:t>
      </w:r>
      <w:proofErr w:type="spellStart"/>
      <w:r w:rsidRPr="00CB7EB5">
        <w:rPr>
          <w:rFonts w:ascii="Times New Roman" w:hAnsi="Times New Roman"/>
        </w:rPr>
        <w:t>Hanan</w:t>
      </w:r>
      <w:proofErr w:type="spellEnd"/>
      <w:r w:rsidRPr="00CB7EB5">
        <w:rPr>
          <w:rFonts w:ascii="Times New Roman" w:hAnsi="Times New Roman"/>
        </w:rPr>
        <w:t xml:space="preserve"> et al., 1993).  </w:t>
      </w:r>
      <w:r w:rsidR="00B53D82" w:rsidRPr="00CB7EB5">
        <w:rPr>
          <w:rFonts w:ascii="Times New Roman" w:hAnsi="Times New Roman"/>
        </w:rPr>
        <w:t>T</w:t>
      </w:r>
      <w:r w:rsidR="00B53D82" w:rsidRPr="00CB7EB5">
        <w:rPr>
          <w:rFonts w:ascii="Times New Roman" w:hAnsi="Times New Roman"/>
          <w:color w:val="000000"/>
        </w:rPr>
        <w:t xml:space="preserve">he gill net fishery </w:t>
      </w:r>
      <w:r w:rsidR="00BE3497" w:rsidRPr="00CB7EB5">
        <w:rPr>
          <w:rFonts w:ascii="Times New Roman" w:hAnsi="Times New Roman"/>
          <w:color w:val="000000"/>
        </w:rPr>
        <w:t xml:space="preserve">is </w:t>
      </w:r>
      <w:r w:rsidR="00B53D82" w:rsidRPr="00CB7EB5">
        <w:rPr>
          <w:rFonts w:ascii="Times New Roman" w:hAnsi="Times New Roman"/>
          <w:color w:val="000000"/>
        </w:rPr>
        <w:t xml:space="preserve">seasonal with fishing activity beginning in </w:t>
      </w:r>
      <w:r w:rsidR="00BE3497" w:rsidRPr="00CB7EB5">
        <w:rPr>
          <w:rFonts w:ascii="Times New Roman" w:hAnsi="Times New Roman"/>
          <w:color w:val="000000"/>
        </w:rPr>
        <w:t xml:space="preserve">the latter part of one year continuing into </w:t>
      </w:r>
      <w:r w:rsidR="00B53D82" w:rsidRPr="00CB7EB5">
        <w:rPr>
          <w:rFonts w:ascii="Times New Roman" w:hAnsi="Times New Roman"/>
          <w:color w:val="000000"/>
        </w:rPr>
        <w:t xml:space="preserve">the following year.  </w:t>
      </w:r>
      <w:r w:rsidR="00BF11CF" w:rsidRPr="00CB7EB5">
        <w:rPr>
          <w:rFonts w:ascii="Times New Roman" w:hAnsi="Times New Roman"/>
        </w:rPr>
        <w:t xml:space="preserve">Swordfish catch by this fishery </w:t>
      </w:r>
      <w:r w:rsidR="001545DA" w:rsidRPr="00CB7EB5">
        <w:rPr>
          <w:rFonts w:ascii="Times New Roman" w:hAnsi="Times New Roman"/>
        </w:rPr>
        <w:t xml:space="preserve">was </w:t>
      </w:r>
      <w:r w:rsidR="00B24D88" w:rsidRPr="00CB7EB5">
        <w:rPr>
          <w:rFonts w:ascii="Times New Roman" w:hAnsi="Times New Roman"/>
        </w:rPr>
        <w:t xml:space="preserve">initially </w:t>
      </w:r>
      <w:r w:rsidR="001545DA" w:rsidRPr="00CB7EB5">
        <w:rPr>
          <w:rFonts w:ascii="Times New Roman" w:hAnsi="Times New Roman"/>
        </w:rPr>
        <w:t>low</w:t>
      </w:r>
      <w:r w:rsidR="00B24D88" w:rsidRPr="00CB7EB5">
        <w:rPr>
          <w:rFonts w:ascii="Times New Roman" w:hAnsi="Times New Roman"/>
        </w:rPr>
        <w:t xml:space="preserve">, but increased </w:t>
      </w:r>
      <w:r w:rsidR="00BF11CF" w:rsidRPr="00CB7EB5">
        <w:rPr>
          <w:rFonts w:ascii="Times New Roman" w:hAnsi="Times New Roman"/>
        </w:rPr>
        <w:t xml:space="preserve">in </w:t>
      </w:r>
      <w:r w:rsidR="00B24D88" w:rsidRPr="00CB7EB5">
        <w:rPr>
          <w:rFonts w:ascii="Times New Roman" w:hAnsi="Times New Roman"/>
        </w:rPr>
        <w:t xml:space="preserve">the </w:t>
      </w:r>
      <w:r w:rsidRPr="00CB7EB5">
        <w:rPr>
          <w:rFonts w:ascii="Times New Roman" w:hAnsi="Times New Roman"/>
        </w:rPr>
        <w:t xml:space="preserve">early 1980s when regulations </w:t>
      </w:r>
      <w:r w:rsidR="001545DA" w:rsidRPr="00CB7EB5">
        <w:rPr>
          <w:rFonts w:ascii="Times New Roman" w:hAnsi="Times New Roman"/>
        </w:rPr>
        <w:t xml:space="preserve">were changed </w:t>
      </w:r>
      <w:r w:rsidR="00B24D88" w:rsidRPr="00CB7EB5">
        <w:rPr>
          <w:rFonts w:ascii="Times New Roman" w:hAnsi="Times New Roman"/>
        </w:rPr>
        <w:t>to</w:t>
      </w:r>
      <w:r w:rsidR="001545DA" w:rsidRPr="00CB7EB5">
        <w:rPr>
          <w:rFonts w:ascii="Times New Roman" w:hAnsi="Times New Roman"/>
        </w:rPr>
        <w:t xml:space="preserve"> </w:t>
      </w:r>
      <w:r w:rsidRPr="00CB7EB5">
        <w:rPr>
          <w:rFonts w:ascii="Times New Roman" w:hAnsi="Times New Roman"/>
        </w:rPr>
        <w:t xml:space="preserve">allow for </w:t>
      </w:r>
      <w:r w:rsidR="00B53D82" w:rsidRPr="00CB7EB5">
        <w:rPr>
          <w:rFonts w:ascii="Times New Roman" w:hAnsi="Times New Roman"/>
        </w:rPr>
        <w:t xml:space="preserve">a </w:t>
      </w:r>
      <w:r w:rsidRPr="00CB7EB5">
        <w:rPr>
          <w:rFonts w:ascii="Times New Roman" w:hAnsi="Times New Roman"/>
        </w:rPr>
        <w:t xml:space="preserve">greater </w:t>
      </w:r>
      <w:r w:rsidR="00B53D82" w:rsidRPr="00CB7EB5">
        <w:rPr>
          <w:rFonts w:ascii="Times New Roman" w:hAnsi="Times New Roman"/>
        </w:rPr>
        <w:t>level of catch</w:t>
      </w:r>
      <w:r w:rsidRPr="00CB7EB5">
        <w:rPr>
          <w:rFonts w:ascii="Times New Roman" w:hAnsi="Times New Roman"/>
        </w:rPr>
        <w:t xml:space="preserve">.  </w:t>
      </w:r>
      <w:r w:rsidRPr="00CB7EB5">
        <w:rPr>
          <w:rFonts w:ascii="Times New Roman" w:hAnsi="Times New Roman"/>
          <w:color w:val="000000"/>
        </w:rPr>
        <w:t>The number of active drift gill net vessels peaked at 220 during 1985-</w:t>
      </w:r>
      <w:r w:rsidR="00B4186C" w:rsidRPr="00CB7EB5">
        <w:rPr>
          <w:rFonts w:ascii="Times New Roman" w:hAnsi="Times New Roman"/>
          <w:color w:val="000000"/>
        </w:rPr>
        <w:t>19</w:t>
      </w:r>
      <w:r w:rsidRPr="00CB7EB5">
        <w:rPr>
          <w:rFonts w:ascii="Times New Roman" w:hAnsi="Times New Roman"/>
          <w:color w:val="000000"/>
        </w:rPr>
        <w:t>86</w:t>
      </w:r>
      <w:r w:rsidR="00B4186C" w:rsidRPr="00CB7EB5">
        <w:rPr>
          <w:rFonts w:ascii="Times New Roman" w:hAnsi="Times New Roman"/>
          <w:color w:val="000000"/>
        </w:rPr>
        <w:t xml:space="preserve"> </w:t>
      </w:r>
      <w:r w:rsidR="002C0A9F" w:rsidRPr="00CB7EB5">
        <w:rPr>
          <w:rFonts w:ascii="Times New Roman" w:hAnsi="Times New Roman"/>
          <w:color w:val="000000"/>
        </w:rPr>
        <w:t xml:space="preserve">then </w:t>
      </w:r>
      <w:r w:rsidRPr="00CB7EB5">
        <w:rPr>
          <w:rFonts w:ascii="Times New Roman" w:hAnsi="Times New Roman"/>
          <w:color w:val="000000"/>
        </w:rPr>
        <w:t xml:space="preserve">decreased </w:t>
      </w:r>
      <w:r w:rsidR="00356B9C" w:rsidRPr="00CB7EB5">
        <w:rPr>
          <w:rFonts w:ascii="Times New Roman" w:hAnsi="Times New Roman"/>
          <w:color w:val="000000"/>
        </w:rPr>
        <w:t xml:space="preserve">gradually </w:t>
      </w:r>
      <w:r w:rsidRPr="00CB7EB5">
        <w:rPr>
          <w:rFonts w:ascii="Times New Roman" w:hAnsi="Times New Roman"/>
          <w:color w:val="000000"/>
        </w:rPr>
        <w:t>to</w:t>
      </w:r>
      <w:r w:rsidR="00356B9C" w:rsidRPr="00CB7EB5">
        <w:rPr>
          <w:rFonts w:ascii="Times New Roman" w:hAnsi="Times New Roman"/>
          <w:color w:val="000000"/>
        </w:rPr>
        <w:t xml:space="preserve"> a record low </w:t>
      </w:r>
      <w:r w:rsidR="00504870" w:rsidRPr="00CB7EB5">
        <w:rPr>
          <w:rFonts w:ascii="Times New Roman" w:hAnsi="Times New Roman"/>
          <w:color w:val="000000"/>
        </w:rPr>
        <w:t>6</w:t>
      </w:r>
      <w:r w:rsidR="00BC3764" w:rsidRPr="00CB7EB5">
        <w:rPr>
          <w:rFonts w:ascii="Times New Roman" w:hAnsi="Times New Roman"/>
          <w:color w:val="000000"/>
        </w:rPr>
        <w:t xml:space="preserve"> vessels in 20</w:t>
      </w:r>
      <w:r w:rsidR="00504870" w:rsidRPr="00CB7EB5">
        <w:rPr>
          <w:rFonts w:ascii="Times New Roman" w:hAnsi="Times New Roman"/>
          <w:color w:val="000000"/>
        </w:rPr>
        <w:t>20</w:t>
      </w:r>
      <w:r w:rsidR="00356B9C" w:rsidRPr="00CB7EB5">
        <w:rPr>
          <w:rFonts w:ascii="Times New Roman" w:hAnsi="Times New Roman"/>
          <w:color w:val="000000"/>
        </w:rPr>
        <w:t>-</w:t>
      </w:r>
      <w:r w:rsidR="00BC3764" w:rsidRPr="00CB7EB5">
        <w:rPr>
          <w:rFonts w:ascii="Times New Roman" w:hAnsi="Times New Roman"/>
          <w:color w:val="000000"/>
        </w:rPr>
        <w:t>20</w:t>
      </w:r>
      <w:r w:rsidR="00504870" w:rsidRPr="00CB7EB5">
        <w:rPr>
          <w:rFonts w:ascii="Times New Roman" w:hAnsi="Times New Roman"/>
          <w:color w:val="000000"/>
        </w:rPr>
        <w:t>2</w:t>
      </w:r>
      <w:r w:rsidR="00356B9C" w:rsidRPr="00CB7EB5">
        <w:rPr>
          <w:rFonts w:ascii="Times New Roman" w:hAnsi="Times New Roman"/>
          <w:color w:val="000000"/>
        </w:rPr>
        <w:t>1</w:t>
      </w:r>
      <w:r w:rsidR="00BC3764" w:rsidRPr="00CB7EB5">
        <w:rPr>
          <w:rFonts w:ascii="Times New Roman" w:hAnsi="Times New Roman"/>
          <w:color w:val="000000"/>
        </w:rPr>
        <w:t xml:space="preserve"> </w:t>
      </w:r>
      <w:r w:rsidRPr="00CB7EB5">
        <w:rPr>
          <w:rFonts w:ascii="Times New Roman" w:hAnsi="Times New Roman"/>
          <w:color w:val="000000"/>
        </w:rPr>
        <w:t>(Fig. 4)</w:t>
      </w:r>
      <w:r w:rsidR="00D0209C" w:rsidRPr="00CB7EB5">
        <w:rPr>
          <w:rFonts w:ascii="Times New Roman" w:hAnsi="Times New Roman"/>
          <w:color w:val="000000"/>
        </w:rPr>
        <w:t xml:space="preserve">.  </w:t>
      </w:r>
    </w:p>
    <w:p w14:paraId="6A06330F" w14:textId="77777777" w:rsidR="00504870" w:rsidRPr="00CB7EB5" w:rsidRDefault="00504870" w:rsidP="00DD29F9">
      <w:pPr>
        <w:widowControl/>
        <w:ind w:firstLine="720"/>
        <w:rPr>
          <w:rFonts w:ascii="Times New Roman" w:hAnsi="Times New Roman"/>
          <w:color w:val="000000"/>
        </w:rPr>
      </w:pPr>
    </w:p>
    <w:p w14:paraId="0AE1B619" w14:textId="77777777" w:rsidR="00DD29F9" w:rsidRPr="00CB7EB5" w:rsidRDefault="00DD29F9" w:rsidP="00DD29F9">
      <w:pPr>
        <w:widowControl/>
        <w:ind w:firstLine="720"/>
        <w:rPr>
          <w:rFonts w:ascii="Times New Roman" w:hAnsi="Times New Roman"/>
        </w:rPr>
        <w:sectPr w:rsidR="00DD29F9" w:rsidRPr="00CB7EB5" w:rsidSect="002918AC">
          <w:headerReference w:type="even" r:id="rId16"/>
          <w:headerReference w:type="default" r:id="rId17"/>
          <w:headerReference w:type="first" r:id="rId18"/>
          <w:type w:val="continuous"/>
          <w:pgSz w:w="12240" w:h="15840"/>
          <w:pgMar w:top="1080" w:right="1440" w:bottom="1440" w:left="1440" w:header="1440" w:footer="1440" w:gutter="0"/>
          <w:pgNumType w:start="2"/>
          <w:cols w:space="720"/>
          <w:noEndnote/>
        </w:sectPr>
      </w:pPr>
    </w:p>
    <w:p w14:paraId="101382ED" w14:textId="77777777" w:rsidR="00170DFB" w:rsidRPr="00CB7EB5" w:rsidRDefault="001545DA" w:rsidP="001545DA">
      <w:pPr>
        <w:widowControl/>
        <w:ind w:firstLine="720"/>
        <w:rPr>
          <w:rFonts w:ascii="Times New Roman" w:hAnsi="Times New Roman"/>
        </w:rPr>
      </w:pPr>
      <w:r w:rsidRPr="00CB7EB5">
        <w:rPr>
          <w:rFonts w:ascii="Times New Roman" w:hAnsi="Times New Roman"/>
        </w:rPr>
        <w:t>D</w:t>
      </w:r>
      <w:r w:rsidR="00D0209C" w:rsidRPr="00CB7EB5">
        <w:rPr>
          <w:rFonts w:ascii="Times New Roman" w:hAnsi="Times New Roman"/>
        </w:rPr>
        <w:t>r</w:t>
      </w:r>
      <w:r w:rsidRPr="00CB7EB5">
        <w:rPr>
          <w:rFonts w:ascii="Times New Roman" w:hAnsi="Times New Roman"/>
        </w:rPr>
        <w:t xml:space="preserve">ift gill net fishing effort is concentrated in the Southern California Bight (waters </w:t>
      </w:r>
      <w:r w:rsidR="002C0A9F" w:rsidRPr="00CB7EB5">
        <w:rPr>
          <w:rFonts w:ascii="Times New Roman" w:hAnsi="Times New Roman"/>
        </w:rPr>
        <w:t xml:space="preserve">from </w:t>
      </w:r>
      <w:r w:rsidRPr="00CB7EB5">
        <w:rPr>
          <w:rFonts w:ascii="Times New Roman" w:hAnsi="Times New Roman"/>
        </w:rPr>
        <w:t>Point Conception to Mexico)</w:t>
      </w:r>
      <w:r w:rsidR="00283210" w:rsidRPr="00CB7EB5">
        <w:rPr>
          <w:rFonts w:ascii="Times New Roman" w:hAnsi="Times New Roman"/>
        </w:rPr>
        <w:t>,</w:t>
      </w:r>
      <w:r w:rsidRPr="00CB7EB5">
        <w:rPr>
          <w:rFonts w:ascii="Times New Roman" w:hAnsi="Times New Roman"/>
        </w:rPr>
        <w:t xml:space="preserve"> but </w:t>
      </w:r>
      <w:r w:rsidR="00283210" w:rsidRPr="00CB7EB5">
        <w:rPr>
          <w:rFonts w:ascii="Times New Roman" w:hAnsi="Times New Roman"/>
        </w:rPr>
        <w:t xml:space="preserve">can </w:t>
      </w:r>
      <w:r w:rsidRPr="00CB7EB5">
        <w:rPr>
          <w:rFonts w:ascii="Times New Roman" w:hAnsi="Times New Roman"/>
        </w:rPr>
        <w:t xml:space="preserve">extend </w:t>
      </w:r>
      <w:r w:rsidR="00BE3497" w:rsidRPr="00CB7EB5">
        <w:rPr>
          <w:rFonts w:ascii="Times New Roman" w:hAnsi="Times New Roman"/>
        </w:rPr>
        <w:t xml:space="preserve">beyond </w:t>
      </w:r>
      <w:r w:rsidRPr="00CB7EB5">
        <w:rPr>
          <w:rFonts w:ascii="Times New Roman" w:hAnsi="Times New Roman"/>
        </w:rPr>
        <w:t xml:space="preserve">San Francisco </w:t>
      </w:r>
      <w:r w:rsidR="00361167" w:rsidRPr="00CB7EB5">
        <w:rPr>
          <w:rFonts w:ascii="Times New Roman" w:hAnsi="Times New Roman"/>
        </w:rPr>
        <w:t xml:space="preserve">to </w:t>
      </w:r>
      <w:r w:rsidRPr="00CB7EB5">
        <w:rPr>
          <w:rFonts w:ascii="Times New Roman" w:hAnsi="Times New Roman"/>
        </w:rPr>
        <w:t>Oregon</w:t>
      </w:r>
      <w:r w:rsidR="002828E0" w:rsidRPr="00CB7EB5">
        <w:rPr>
          <w:rFonts w:ascii="Times New Roman" w:hAnsi="Times New Roman"/>
        </w:rPr>
        <w:t xml:space="preserve">.  </w:t>
      </w:r>
      <w:r w:rsidR="00380851" w:rsidRPr="00CB7EB5">
        <w:rPr>
          <w:rFonts w:ascii="Times New Roman" w:hAnsi="Times New Roman"/>
        </w:rPr>
        <w:t>T</w:t>
      </w:r>
      <w:r w:rsidR="002828E0" w:rsidRPr="00CB7EB5">
        <w:rPr>
          <w:rFonts w:ascii="Times New Roman" w:hAnsi="Times New Roman"/>
        </w:rPr>
        <w:t>he fishing effort occur</w:t>
      </w:r>
      <w:r w:rsidR="00283210" w:rsidRPr="00CB7EB5">
        <w:rPr>
          <w:rFonts w:ascii="Times New Roman" w:hAnsi="Times New Roman"/>
        </w:rPr>
        <w:t>s</w:t>
      </w:r>
      <w:r w:rsidR="002828E0" w:rsidRPr="00CB7EB5">
        <w:rPr>
          <w:rFonts w:ascii="Times New Roman" w:hAnsi="Times New Roman"/>
        </w:rPr>
        <w:t xml:space="preserve"> </w:t>
      </w:r>
      <w:r w:rsidRPr="00CB7EB5">
        <w:rPr>
          <w:rFonts w:ascii="Times New Roman" w:hAnsi="Times New Roman"/>
        </w:rPr>
        <w:t xml:space="preserve">within </w:t>
      </w:r>
      <w:r w:rsidR="00F11281" w:rsidRPr="00CB7EB5">
        <w:rPr>
          <w:rFonts w:ascii="Times New Roman" w:hAnsi="Times New Roman"/>
        </w:rPr>
        <w:t xml:space="preserve">the </w:t>
      </w:r>
      <w:r w:rsidRPr="00CB7EB5">
        <w:rPr>
          <w:rFonts w:ascii="Times New Roman" w:hAnsi="Times New Roman"/>
        </w:rPr>
        <w:t>200 mile</w:t>
      </w:r>
      <w:r w:rsidR="00380851" w:rsidRPr="00CB7EB5">
        <w:rPr>
          <w:rFonts w:ascii="Times New Roman" w:hAnsi="Times New Roman"/>
        </w:rPr>
        <w:t xml:space="preserve"> U.S. EEZ</w:t>
      </w:r>
      <w:r w:rsidRPr="00CB7EB5">
        <w:rPr>
          <w:rFonts w:ascii="Times New Roman" w:hAnsi="Times New Roman"/>
        </w:rPr>
        <w:t xml:space="preserve">.  </w:t>
      </w:r>
      <w:r w:rsidR="00170DFB" w:rsidRPr="00CB7EB5">
        <w:rPr>
          <w:rFonts w:ascii="Times New Roman" w:hAnsi="Times New Roman"/>
        </w:rPr>
        <w:t xml:space="preserve">The drift gill net fishery begins in May and </w:t>
      </w:r>
      <w:r w:rsidR="00F03AB3" w:rsidRPr="00CB7EB5">
        <w:rPr>
          <w:rFonts w:ascii="Times New Roman" w:hAnsi="Times New Roman"/>
        </w:rPr>
        <w:t>lasts about 10 months with</w:t>
      </w:r>
      <w:r w:rsidR="00170DFB" w:rsidRPr="00CB7EB5">
        <w:rPr>
          <w:rFonts w:ascii="Times New Roman" w:hAnsi="Times New Roman"/>
        </w:rPr>
        <w:t xml:space="preserve"> peak swordfish catches in October and November.  </w:t>
      </w:r>
    </w:p>
    <w:p w14:paraId="57926728" w14:textId="77777777" w:rsidR="002272A8" w:rsidRPr="00CB7EB5" w:rsidRDefault="002272A8" w:rsidP="00B53D82">
      <w:pPr>
        <w:widowControl/>
        <w:rPr>
          <w:rFonts w:ascii="Times New Roman" w:hAnsi="Times New Roman"/>
        </w:rPr>
      </w:pPr>
    </w:p>
    <w:p w14:paraId="268C580D" w14:textId="77777777" w:rsidR="00B53D82" w:rsidRPr="00CB7EB5" w:rsidRDefault="00B53D82" w:rsidP="00B53D82">
      <w:pPr>
        <w:widowControl/>
        <w:ind w:firstLine="720"/>
        <w:rPr>
          <w:rFonts w:ascii="Times New Roman" w:hAnsi="Times New Roman"/>
          <w:color w:val="000000"/>
        </w:rPr>
      </w:pPr>
      <w:r w:rsidRPr="00CB7EB5">
        <w:rPr>
          <w:rFonts w:ascii="Times New Roman" w:hAnsi="Times New Roman"/>
        </w:rPr>
        <w:t xml:space="preserve">Swordfish catch by the drift gill net fishery increased from 160 </w:t>
      </w:r>
      <w:proofErr w:type="spellStart"/>
      <w:r w:rsidRPr="00CB7EB5">
        <w:rPr>
          <w:rFonts w:ascii="Times New Roman" w:hAnsi="Times New Roman"/>
        </w:rPr>
        <w:t>mt</w:t>
      </w:r>
      <w:proofErr w:type="spellEnd"/>
      <w:r w:rsidRPr="00CB7EB5">
        <w:rPr>
          <w:rFonts w:ascii="Times New Roman" w:hAnsi="Times New Roman"/>
        </w:rPr>
        <w:t xml:space="preserve"> in 1980 to 2,990 </w:t>
      </w:r>
      <w:proofErr w:type="spellStart"/>
      <w:r w:rsidRPr="00CB7EB5">
        <w:rPr>
          <w:rFonts w:ascii="Times New Roman" w:hAnsi="Times New Roman"/>
        </w:rPr>
        <w:t>mt</w:t>
      </w:r>
      <w:proofErr w:type="spellEnd"/>
      <w:r w:rsidRPr="00CB7EB5">
        <w:rPr>
          <w:rFonts w:ascii="Times New Roman" w:hAnsi="Times New Roman"/>
        </w:rPr>
        <w:t xml:space="preserve"> in 1985.  Since then, swordfish catches fluctuated on a decreasing trend to a record low </w:t>
      </w:r>
      <w:r w:rsidR="00711004" w:rsidRPr="00CB7EB5">
        <w:rPr>
          <w:rFonts w:ascii="Times New Roman" w:hAnsi="Times New Roman"/>
        </w:rPr>
        <w:t>1</w:t>
      </w:r>
      <w:r w:rsidR="00504870" w:rsidRPr="00CB7EB5">
        <w:rPr>
          <w:rFonts w:ascii="Times New Roman" w:hAnsi="Times New Roman"/>
        </w:rPr>
        <w:t>3</w:t>
      </w:r>
      <w:r w:rsidRPr="00CB7EB5">
        <w:rPr>
          <w:rFonts w:ascii="Times New Roman" w:hAnsi="Times New Roman"/>
        </w:rPr>
        <w:t xml:space="preserve"> </w:t>
      </w:r>
      <w:proofErr w:type="spellStart"/>
      <w:r w:rsidRPr="00CB7EB5">
        <w:rPr>
          <w:rFonts w:ascii="Times New Roman" w:hAnsi="Times New Roman"/>
        </w:rPr>
        <w:t>mt</w:t>
      </w:r>
      <w:proofErr w:type="spellEnd"/>
      <w:r w:rsidRPr="00CB7EB5">
        <w:rPr>
          <w:rFonts w:ascii="Times New Roman" w:hAnsi="Times New Roman"/>
        </w:rPr>
        <w:t xml:space="preserve"> in 20</w:t>
      </w:r>
      <w:r w:rsidR="00504870" w:rsidRPr="00CB7EB5">
        <w:rPr>
          <w:rFonts w:ascii="Times New Roman" w:hAnsi="Times New Roman"/>
        </w:rPr>
        <w:t>2</w:t>
      </w:r>
      <w:r w:rsidRPr="00CB7EB5">
        <w:rPr>
          <w:rFonts w:ascii="Times New Roman" w:hAnsi="Times New Roman"/>
        </w:rPr>
        <w:t>1</w:t>
      </w:r>
      <w:r w:rsidRPr="00CB7EB5">
        <w:rPr>
          <w:rFonts w:ascii="Times New Roman" w:hAnsi="Times New Roman"/>
          <w:color w:val="000000"/>
        </w:rPr>
        <w:t xml:space="preserve"> (Table 1).  </w:t>
      </w:r>
    </w:p>
    <w:p w14:paraId="711AC17D" w14:textId="77777777" w:rsidR="00B53D82" w:rsidRPr="00CB7EB5" w:rsidRDefault="00B53D82" w:rsidP="00B53D82">
      <w:pPr>
        <w:widowControl/>
        <w:rPr>
          <w:rFonts w:ascii="Times New Roman" w:hAnsi="Times New Roman"/>
        </w:rPr>
      </w:pPr>
    </w:p>
    <w:p w14:paraId="2A7DBF4A" w14:textId="77777777" w:rsidR="000151B2" w:rsidRPr="00CB7EB5" w:rsidRDefault="000151B2">
      <w:pPr>
        <w:widowControl/>
        <w:ind w:firstLine="720"/>
        <w:rPr>
          <w:rFonts w:ascii="Times New Roman" w:hAnsi="Times New Roman"/>
        </w:rPr>
      </w:pPr>
      <w:r w:rsidRPr="00CB7EB5">
        <w:rPr>
          <w:rFonts w:ascii="Times New Roman" w:hAnsi="Times New Roman"/>
        </w:rPr>
        <w:lastRenderedPageBreak/>
        <w:t>Drift gill net CPUE</w:t>
      </w:r>
      <w:r w:rsidR="00DF7D99" w:rsidRPr="00CB7EB5">
        <w:rPr>
          <w:rFonts w:ascii="Times New Roman" w:hAnsi="Times New Roman"/>
        </w:rPr>
        <w:t xml:space="preserve"> was relatively steady from the 1983-</w:t>
      </w:r>
      <w:r w:rsidR="00BE3497" w:rsidRPr="00CB7EB5">
        <w:rPr>
          <w:rFonts w:ascii="Times New Roman" w:hAnsi="Times New Roman"/>
        </w:rPr>
        <w:t>19</w:t>
      </w:r>
      <w:r w:rsidR="00DF7D99" w:rsidRPr="00CB7EB5">
        <w:rPr>
          <w:rFonts w:ascii="Times New Roman" w:hAnsi="Times New Roman"/>
        </w:rPr>
        <w:t>84 season through 2000-</w:t>
      </w:r>
      <w:r w:rsidR="00BE3497" w:rsidRPr="00CB7EB5">
        <w:rPr>
          <w:rFonts w:ascii="Times New Roman" w:hAnsi="Times New Roman"/>
        </w:rPr>
        <w:t>20</w:t>
      </w:r>
      <w:r w:rsidR="00DF7D99" w:rsidRPr="00CB7EB5">
        <w:rPr>
          <w:rFonts w:ascii="Times New Roman" w:hAnsi="Times New Roman"/>
        </w:rPr>
        <w:t>01 and showed much more variation in the f</w:t>
      </w:r>
      <w:r w:rsidR="00711004" w:rsidRPr="00CB7EB5">
        <w:rPr>
          <w:rFonts w:ascii="Times New Roman" w:hAnsi="Times New Roman"/>
        </w:rPr>
        <w:t>o</w:t>
      </w:r>
      <w:r w:rsidR="00DF7D99" w:rsidRPr="00CB7EB5">
        <w:rPr>
          <w:rFonts w:ascii="Times New Roman" w:hAnsi="Times New Roman"/>
        </w:rPr>
        <w:t>l</w:t>
      </w:r>
      <w:r w:rsidR="00711004" w:rsidRPr="00CB7EB5">
        <w:rPr>
          <w:rFonts w:ascii="Times New Roman" w:hAnsi="Times New Roman"/>
        </w:rPr>
        <w:t>l</w:t>
      </w:r>
      <w:r w:rsidR="00DF7D99" w:rsidRPr="00CB7EB5">
        <w:rPr>
          <w:rFonts w:ascii="Times New Roman" w:hAnsi="Times New Roman"/>
        </w:rPr>
        <w:t xml:space="preserve">owing years.  </w:t>
      </w:r>
      <w:r w:rsidR="00711004" w:rsidRPr="00CB7EB5">
        <w:rPr>
          <w:rFonts w:ascii="Times New Roman" w:hAnsi="Times New Roman"/>
        </w:rPr>
        <w:t xml:space="preserve">The recent trend for gill net </w:t>
      </w:r>
      <w:r w:rsidR="00DF7D99" w:rsidRPr="00CB7EB5">
        <w:rPr>
          <w:rFonts w:ascii="Times New Roman" w:hAnsi="Times New Roman"/>
        </w:rPr>
        <w:t xml:space="preserve">CPUE </w:t>
      </w:r>
      <w:r w:rsidR="00711004" w:rsidRPr="00CB7EB5">
        <w:rPr>
          <w:rFonts w:ascii="Times New Roman" w:hAnsi="Times New Roman"/>
        </w:rPr>
        <w:t>was increasing from 2010-</w:t>
      </w:r>
      <w:r w:rsidR="00BE3497" w:rsidRPr="00CB7EB5">
        <w:rPr>
          <w:rFonts w:ascii="Times New Roman" w:hAnsi="Times New Roman"/>
        </w:rPr>
        <w:t>20</w:t>
      </w:r>
      <w:r w:rsidR="00711004" w:rsidRPr="00CB7EB5">
        <w:rPr>
          <w:rFonts w:ascii="Times New Roman" w:hAnsi="Times New Roman"/>
        </w:rPr>
        <w:t>11</w:t>
      </w:r>
      <w:r w:rsidR="005B66AD" w:rsidRPr="00CB7EB5">
        <w:rPr>
          <w:rFonts w:ascii="Times New Roman" w:hAnsi="Times New Roman"/>
        </w:rPr>
        <w:t>,</w:t>
      </w:r>
      <w:r w:rsidR="00711004" w:rsidRPr="00CB7EB5">
        <w:rPr>
          <w:rFonts w:ascii="Times New Roman" w:hAnsi="Times New Roman"/>
        </w:rPr>
        <w:t xml:space="preserve"> </w:t>
      </w:r>
      <w:r w:rsidR="00DF7D99" w:rsidRPr="00CB7EB5">
        <w:rPr>
          <w:rFonts w:ascii="Times New Roman" w:hAnsi="Times New Roman"/>
        </w:rPr>
        <w:t>reach</w:t>
      </w:r>
      <w:r w:rsidR="005B66AD" w:rsidRPr="00CB7EB5">
        <w:rPr>
          <w:rFonts w:ascii="Times New Roman" w:hAnsi="Times New Roman"/>
        </w:rPr>
        <w:t>ed</w:t>
      </w:r>
      <w:r w:rsidR="00DF7D99" w:rsidRPr="00CB7EB5">
        <w:rPr>
          <w:rFonts w:ascii="Times New Roman" w:hAnsi="Times New Roman"/>
        </w:rPr>
        <w:t xml:space="preserve"> a record </w:t>
      </w:r>
      <w:r w:rsidR="005B66AD" w:rsidRPr="00CB7EB5">
        <w:rPr>
          <w:rFonts w:ascii="Times New Roman" w:hAnsi="Times New Roman"/>
        </w:rPr>
        <w:t>11</w:t>
      </w:r>
      <w:r w:rsidR="00DF7D99" w:rsidRPr="00CB7EB5">
        <w:rPr>
          <w:rFonts w:ascii="Times New Roman" w:hAnsi="Times New Roman"/>
        </w:rPr>
        <w:t>.</w:t>
      </w:r>
      <w:r w:rsidR="005B66AD" w:rsidRPr="00CB7EB5">
        <w:rPr>
          <w:rFonts w:ascii="Times New Roman" w:hAnsi="Times New Roman"/>
        </w:rPr>
        <w:t>5</w:t>
      </w:r>
      <w:r w:rsidR="00DF7D99" w:rsidRPr="00CB7EB5">
        <w:rPr>
          <w:rFonts w:ascii="Times New Roman" w:hAnsi="Times New Roman"/>
        </w:rPr>
        <w:t xml:space="preserve"> fish per set in 201</w:t>
      </w:r>
      <w:r w:rsidR="005B66AD" w:rsidRPr="00CB7EB5">
        <w:rPr>
          <w:rFonts w:ascii="Times New Roman" w:hAnsi="Times New Roman"/>
        </w:rPr>
        <w:t>6</w:t>
      </w:r>
      <w:r w:rsidR="00DF7D99" w:rsidRPr="00CB7EB5">
        <w:rPr>
          <w:rFonts w:ascii="Times New Roman" w:hAnsi="Times New Roman"/>
        </w:rPr>
        <w:t>-</w:t>
      </w:r>
      <w:r w:rsidR="00BE3497" w:rsidRPr="00CB7EB5">
        <w:rPr>
          <w:rFonts w:ascii="Times New Roman" w:hAnsi="Times New Roman"/>
        </w:rPr>
        <w:t>20</w:t>
      </w:r>
      <w:r w:rsidR="00DF7D99" w:rsidRPr="00CB7EB5">
        <w:rPr>
          <w:rFonts w:ascii="Times New Roman" w:hAnsi="Times New Roman"/>
        </w:rPr>
        <w:t>1</w:t>
      </w:r>
      <w:r w:rsidR="005B66AD" w:rsidRPr="00CB7EB5">
        <w:rPr>
          <w:rFonts w:ascii="Times New Roman" w:hAnsi="Times New Roman"/>
        </w:rPr>
        <w:t>7</w:t>
      </w:r>
      <w:r w:rsidR="00DF7D99" w:rsidRPr="00CB7EB5">
        <w:rPr>
          <w:rFonts w:ascii="Times New Roman" w:hAnsi="Times New Roman"/>
        </w:rPr>
        <w:t xml:space="preserve"> </w:t>
      </w:r>
      <w:r w:rsidR="005B66AD" w:rsidRPr="00CB7EB5">
        <w:rPr>
          <w:rFonts w:ascii="Times New Roman" w:hAnsi="Times New Roman"/>
        </w:rPr>
        <w:t xml:space="preserve">and was 1.97 fish per set in 2020-2021 </w:t>
      </w:r>
      <w:r w:rsidR="00DF7D99" w:rsidRPr="00CB7EB5">
        <w:rPr>
          <w:rFonts w:ascii="Times New Roman" w:hAnsi="Times New Roman"/>
        </w:rPr>
        <w:t>(</w:t>
      </w:r>
      <w:r w:rsidRPr="00CB7EB5">
        <w:rPr>
          <w:rFonts w:ascii="Times New Roman" w:hAnsi="Times New Roman"/>
        </w:rPr>
        <w:t>Fig. 5)</w:t>
      </w:r>
    </w:p>
    <w:p w14:paraId="35203C7F" w14:textId="77777777" w:rsidR="00B53D82" w:rsidRPr="00CB7EB5" w:rsidRDefault="00B53D82">
      <w:pPr>
        <w:widowControl/>
        <w:ind w:firstLine="720"/>
        <w:rPr>
          <w:rFonts w:ascii="Times New Roman" w:hAnsi="Times New Roman"/>
        </w:rPr>
      </w:pPr>
    </w:p>
    <w:p w14:paraId="30BD99F9" w14:textId="77777777" w:rsidR="00170DFB" w:rsidRPr="00982FC6" w:rsidRDefault="007B7B3B" w:rsidP="00DD29F9">
      <w:pPr>
        <w:widowControl/>
        <w:jc w:val="center"/>
        <w:rPr>
          <w:rFonts w:ascii="Times New Roman" w:hAnsi="Times New Roman"/>
        </w:rPr>
      </w:pPr>
      <w:r w:rsidRPr="00CB7EB5">
        <w:rPr>
          <w:rFonts w:ascii="Times New Roman" w:hAnsi="Times New Roman"/>
          <w:b/>
          <w:bCs/>
        </w:rPr>
        <w:t xml:space="preserve">U.S. </w:t>
      </w:r>
      <w:r w:rsidR="00170DFB" w:rsidRPr="00CB7EB5">
        <w:rPr>
          <w:rFonts w:ascii="Times New Roman" w:hAnsi="Times New Roman"/>
          <w:b/>
          <w:bCs/>
        </w:rPr>
        <w:t>Longline Fishery</w:t>
      </w:r>
    </w:p>
    <w:p w14:paraId="74C8A405" w14:textId="77777777" w:rsidR="00F32FD8" w:rsidRDefault="00F32FD8" w:rsidP="00F32FD8">
      <w:pPr>
        <w:widowControl/>
        <w:rPr>
          <w:rFonts w:ascii="Times New Roman" w:hAnsi="Times New Roman"/>
        </w:rPr>
      </w:pPr>
    </w:p>
    <w:p w14:paraId="5049475B" w14:textId="77777777" w:rsidR="00170DFB" w:rsidRPr="00982FC6" w:rsidRDefault="00F32FD8" w:rsidP="00975BD4">
      <w:pPr>
        <w:widowControl/>
        <w:rPr>
          <w:rFonts w:ascii="Times New Roman" w:hAnsi="Times New Roman"/>
        </w:rPr>
      </w:pPr>
      <w:bookmarkStart w:id="6" w:name="OLE_LINK1"/>
      <w:bookmarkStart w:id="7" w:name="OLE_LINK2"/>
      <w:r>
        <w:rPr>
          <w:rFonts w:ascii="Times New Roman" w:hAnsi="Times New Roman"/>
        </w:rPr>
        <w:tab/>
      </w:r>
      <w:bookmarkEnd w:id="6"/>
      <w:bookmarkEnd w:id="7"/>
      <w:r w:rsidR="002C0A9F">
        <w:rPr>
          <w:rFonts w:ascii="Times New Roman" w:hAnsi="Times New Roman"/>
        </w:rPr>
        <w:t>T</w:t>
      </w:r>
      <w:r w:rsidR="0025406F" w:rsidRPr="00982FC6">
        <w:rPr>
          <w:rFonts w:ascii="Times New Roman" w:hAnsi="Times New Roman"/>
        </w:rPr>
        <w:t xml:space="preserve">he fishing vessel </w:t>
      </w:r>
      <w:r w:rsidR="0025406F" w:rsidRPr="00982FC6">
        <w:rPr>
          <w:rFonts w:ascii="Times New Roman" w:hAnsi="Times New Roman"/>
          <w:i/>
        </w:rPr>
        <w:t>Magic Dragon</w:t>
      </w:r>
      <w:r w:rsidR="0025406F" w:rsidRPr="00982FC6">
        <w:rPr>
          <w:rFonts w:ascii="Times New Roman" w:hAnsi="Times New Roman"/>
        </w:rPr>
        <w:t xml:space="preserve"> </w:t>
      </w:r>
      <w:r w:rsidR="002C0A9F">
        <w:rPr>
          <w:rFonts w:ascii="Times New Roman" w:hAnsi="Times New Roman"/>
        </w:rPr>
        <w:t xml:space="preserve">came to Hawaii and </w:t>
      </w:r>
      <w:r w:rsidR="0025406F" w:rsidRPr="00982FC6">
        <w:rPr>
          <w:rFonts w:ascii="Times New Roman" w:hAnsi="Times New Roman"/>
        </w:rPr>
        <w:t xml:space="preserve">introduced </w:t>
      </w:r>
      <w:r w:rsidR="00D37FF9">
        <w:rPr>
          <w:rFonts w:ascii="Times New Roman" w:hAnsi="Times New Roman"/>
        </w:rPr>
        <w:t xml:space="preserve">shallow-set </w:t>
      </w:r>
      <w:r w:rsidR="0025406F" w:rsidRPr="00982FC6">
        <w:rPr>
          <w:rFonts w:ascii="Times New Roman" w:hAnsi="Times New Roman"/>
        </w:rPr>
        <w:t xml:space="preserve">longline techniques </w:t>
      </w:r>
      <w:r w:rsidR="00D37FF9">
        <w:rPr>
          <w:rFonts w:ascii="Times New Roman" w:hAnsi="Times New Roman"/>
        </w:rPr>
        <w:t xml:space="preserve">for swordfish </w:t>
      </w:r>
      <w:r w:rsidR="0025406F" w:rsidRPr="00982FC6">
        <w:rPr>
          <w:rFonts w:ascii="Times New Roman" w:hAnsi="Times New Roman"/>
        </w:rPr>
        <w:t xml:space="preserve">from Florida </w:t>
      </w:r>
      <w:r w:rsidR="0025406F">
        <w:rPr>
          <w:rFonts w:ascii="Times New Roman" w:hAnsi="Times New Roman"/>
        </w:rPr>
        <w:t xml:space="preserve">in 1988 </w:t>
      </w:r>
      <w:r w:rsidR="0025406F" w:rsidRPr="00982FC6">
        <w:rPr>
          <w:rFonts w:ascii="Times New Roman" w:hAnsi="Times New Roman"/>
        </w:rPr>
        <w:t>(Ito et al., 1998)</w:t>
      </w:r>
      <w:r w:rsidR="001447FA">
        <w:rPr>
          <w:rFonts w:ascii="Times New Roman" w:hAnsi="Times New Roman"/>
        </w:rPr>
        <w:t>.  This</w:t>
      </w:r>
      <w:r w:rsidR="00D63EA6">
        <w:rPr>
          <w:rFonts w:ascii="Times New Roman" w:hAnsi="Times New Roman"/>
        </w:rPr>
        <w:t xml:space="preserve"> segment of </w:t>
      </w:r>
      <w:r w:rsidR="00AF2947">
        <w:rPr>
          <w:rFonts w:ascii="Times New Roman" w:hAnsi="Times New Roman"/>
        </w:rPr>
        <w:t xml:space="preserve">the </w:t>
      </w:r>
      <w:r w:rsidR="00D63EA6">
        <w:rPr>
          <w:rFonts w:ascii="Times New Roman" w:hAnsi="Times New Roman"/>
        </w:rPr>
        <w:t xml:space="preserve">longline fishery </w:t>
      </w:r>
      <w:r w:rsidR="0025406F" w:rsidRPr="00982FC6">
        <w:rPr>
          <w:rFonts w:ascii="Times New Roman" w:hAnsi="Times New Roman"/>
        </w:rPr>
        <w:t xml:space="preserve">eventually </w:t>
      </w:r>
      <w:r w:rsidR="00D63EA6">
        <w:rPr>
          <w:rFonts w:ascii="Times New Roman" w:hAnsi="Times New Roman"/>
        </w:rPr>
        <w:t xml:space="preserve">grew and </w:t>
      </w:r>
      <w:r w:rsidR="0025406F" w:rsidRPr="00982FC6">
        <w:rPr>
          <w:rFonts w:ascii="Times New Roman" w:hAnsi="Times New Roman"/>
        </w:rPr>
        <w:t xml:space="preserve">established Hawaii as a major </w:t>
      </w:r>
      <w:r w:rsidR="00AF2947">
        <w:rPr>
          <w:rFonts w:ascii="Times New Roman" w:hAnsi="Times New Roman"/>
        </w:rPr>
        <w:t xml:space="preserve">domestic </w:t>
      </w:r>
      <w:r w:rsidR="0025406F" w:rsidRPr="00982FC6">
        <w:rPr>
          <w:rFonts w:ascii="Times New Roman" w:hAnsi="Times New Roman"/>
        </w:rPr>
        <w:t xml:space="preserve">producer of swordfish.  </w:t>
      </w:r>
      <w:r w:rsidR="00170DFB" w:rsidRPr="00982FC6">
        <w:rPr>
          <w:rFonts w:ascii="Times New Roman" w:hAnsi="Times New Roman"/>
        </w:rPr>
        <w:t xml:space="preserve">The number of Hawaii-based longline vessels increased rapidly </w:t>
      </w:r>
      <w:r w:rsidR="00944BDB" w:rsidRPr="00982FC6">
        <w:rPr>
          <w:rFonts w:ascii="Times New Roman" w:hAnsi="Times New Roman"/>
        </w:rPr>
        <w:t xml:space="preserve">from 37 vessels in 1987 </w:t>
      </w:r>
      <w:r w:rsidR="00A76C95" w:rsidRPr="00982FC6">
        <w:rPr>
          <w:rFonts w:ascii="Times New Roman" w:hAnsi="Times New Roman"/>
        </w:rPr>
        <w:t xml:space="preserve">to </w:t>
      </w:r>
      <w:r w:rsidR="00944BDB" w:rsidRPr="00982FC6">
        <w:rPr>
          <w:rFonts w:ascii="Times New Roman" w:hAnsi="Times New Roman"/>
        </w:rPr>
        <w:t xml:space="preserve">141 vessels in 1991 </w:t>
      </w:r>
      <w:r w:rsidR="00170DFB" w:rsidRPr="00982FC6">
        <w:rPr>
          <w:rFonts w:ascii="Times New Roman" w:hAnsi="Times New Roman"/>
        </w:rPr>
        <w:t xml:space="preserve">as U.S. </w:t>
      </w:r>
      <w:proofErr w:type="spellStart"/>
      <w:r w:rsidR="00170DFB" w:rsidRPr="00982FC6">
        <w:rPr>
          <w:rFonts w:ascii="Times New Roman" w:hAnsi="Times New Roman"/>
        </w:rPr>
        <w:t>longliners</w:t>
      </w:r>
      <w:proofErr w:type="spellEnd"/>
      <w:r w:rsidR="00170DFB" w:rsidRPr="00982FC6">
        <w:rPr>
          <w:rFonts w:ascii="Times New Roman" w:hAnsi="Times New Roman"/>
        </w:rPr>
        <w:t xml:space="preserve"> from the Gulf of Mexico and the Atlantic swordfish fisheries joined the Hawaii-based longline fishery</w:t>
      </w:r>
      <w:r w:rsidR="00B663F3">
        <w:rPr>
          <w:rFonts w:ascii="Times New Roman" w:hAnsi="Times New Roman"/>
        </w:rPr>
        <w:t xml:space="preserve"> (Fig. </w:t>
      </w:r>
      <w:r w:rsidR="000151B2">
        <w:rPr>
          <w:rFonts w:ascii="Times New Roman" w:hAnsi="Times New Roman"/>
        </w:rPr>
        <w:t>6</w:t>
      </w:r>
      <w:r w:rsidR="00944BDB" w:rsidRPr="00982FC6">
        <w:rPr>
          <w:rFonts w:ascii="Times New Roman" w:hAnsi="Times New Roman"/>
        </w:rPr>
        <w:t>)</w:t>
      </w:r>
      <w:r w:rsidR="00170DFB" w:rsidRPr="00982FC6">
        <w:rPr>
          <w:rFonts w:ascii="Times New Roman" w:hAnsi="Times New Roman"/>
        </w:rPr>
        <w:t xml:space="preserve">.  A federal moratorium </w:t>
      </w:r>
      <w:r w:rsidR="002D1C3C" w:rsidRPr="00982FC6">
        <w:rPr>
          <w:rFonts w:ascii="Times New Roman" w:hAnsi="Times New Roman"/>
        </w:rPr>
        <w:t xml:space="preserve">was </w:t>
      </w:r>
      <w:r w:rsidR="00170DFB" w:rsidRPr="00982FC6">
        <w:rPr>
          <w:rFonts w:ascii="Times New Roman" w:hAnsi="Times New Roman"/>
        </w:rPr>
        <w:t xml:space="preserve">implemented in 1991 </w:t>
      </w:r>
      <w:r w:rsidR="002D1C3C" w:rsidRPr="00982FC6">
        <w:rPr>
          <w:rFonts w:ascii="Times New Roman" w:hAnsi="Times New Roman"/>
        </w:rPr>
        <w:t xml:space="preserve">to </w:t>
      </w:r>
      <w:r w:rsidR="00170DFB" w:rsidRPr="00982FC6">
        <w:rPr>
          <w:rFonts w:ascii="Times New Roman" w:hAnsi="Times New Roman"/>
        </w:rPr>
        <w:t xml:space="preserve">limit the number of longline permits </w:t>
      </w:r>
      <w:r w:rsidR="002D1C3C" w:rsidRPr="00982FC6">
        <w:rPr>
          <w:rFonts w:ascii="Times New Roman" w:hAnsi="Times New Roman"/>
        </w:rPr>
        <w:t xml:space="preserve">at </w:t>
      </w:r>
      <w:r w:rsidR="00170DFB" w:rsidRPr="00982FC6">
        <w:rPr>
          <w:rFonts w:ascii="Times New Roman" w:hAnsi="Times New Roman"/>
        </w:rPr>
        <w:t>167 in light of this rapid expansion</w:t>
      </w:r>
      <w:r w:rsidR="002D1C3C" w:rsidRPr="00982FC6">
        <w:rPr>
          <w:rFonts w:ascii="Times New Roman" w:hAnsi="Times New Roman"/>
        </w:rPr>
        <w:t>.  Ve</w:t>
      </w:r>
      <w:r w:rsidR="00944BDB" w:rsidRPr="00982FC6">
        <w:rPr>
          <w:rFonts w:ascii="Times New Roman" w:hAnsi="Times New Roman"/>
        </w:rPr>
        <w:t>ssel participation never reached the limit</w:t>
      </w:r>
      <w:r w:rsidR="00170DFB" w:rsidRPr="00982FC6">
        <w:rPr>
          <w:rFonts w:ascii="Times New Roman" w:hAnsi="Times New Roman"/>
        </w:rPr>
        <w:t xml:space="preserve">.  The moratorium on permits was replaced with a limited entry program in 1994 which capped participation in Hawaii’s longline fishery at 164 vessels.  </w:t>
      </w:r>
      <w:r w:rsidR="00944BDB" w:rsidRPr="00982FC6">
        <w:rPr>
          <w:rFonts w:ascii="Times New Roman" w:hAnsi="Times New Roman"/>
        </w:rPr>
        <w:t>Vessel activity ranged from 100 to 1</w:t>
      </w:r>
      <w:r w:rsidR="005E5BB9">
        <w:rPr>
          <w:rFonts w:ascii="Times New Roman" w:hAnsi="Times New Roman"/>
        </w:rPr>
        <w:t>43</w:t>
      </w:r>
      <w:r w:rsidR="00944BDB" w:rsidRPr="00982FC6">
        <w:rPr>
          <w:rFonts w:ascii="Times New Roman" w:hAnsi="Times New Roman"/>
        </w:rPr>
        <w:t xml:space="preserve"> vessels </w:t>
      </w:r>
      <w:r w:rsidR="0072532D">
        <w:rPr>
          <w:rFonts w:ascii="Times New Roman" w:hAnsi="Times New Roman"/>
        </w:rPr>
        <w:t xml:space="preserve">up </w:t>
      </w:r>
      <w:r w:rsidR="00944BDB" w:rsidRPr="00982FC6">
        <w:rPr>
          <w:rFonts w:ascii="Times New Roman" w:hAnsi="Times New Roman"/>
        </w:rPr>
        <w:t>th</w:t>
      </w:r>
      <w:r w:rsidR="0072532D">
        <w:rPr>
          <w:rFonts w:ascii="Times New Roman" w:hAnsi="Times New Roman"/>
        </w:rPr>
        <w:t>rough 20</w:t>
      </w:r>
      <w:r w:rsidR="005E5BB9">
        <w:rPr>
          <w:rFonts w:ascii="Times New Roman" w:hAnsi="Times New Roman"/>
        </w:rPr>
        <w:t>15</w:t>
      </w:r>
      <w:r w:rsidR="002D1C3C" w:rsidRPr="00982FC6">
        <w:rPr>
          <w:rFonts w:ascii="Times New Roman" w:hAnsi="Times New Roman"/>
        </w:rPr>
        <w:t>,</w:t>
      </w:r>
      <w:r w:rsidR="00944BDB" w:rsidRPr="00982FC6">
        <w:rPr>
          <w:rFonts w:ascii="Times New Roman" w:hAnsi="Times New Roman"/>
        </w:rPr>
        <w:t xml:space="preserve"> with </w:t>
      </w:r>
      <w:r w:rsidR="00170DFB" w:rsidRPr="00982FC6">
        <w:rPr>
          <w:rFonts w:ascii="Times New Roman" w:hAnsi="Times New Roman"/>
        </w:rPr>
        <w:t>1</w:t>
      </w:r>
      <w:r w:rsidR="005E5BB9">
        <w:rPr>
          <w:rFonts w:ascii="Times New Roman" w:hAnsi="Times New Roman"/>
        </w:rPr>
        <w:t>41</w:t>
      </w:r>
      <w:r w:rsidR="00170DFB" w:rsidRPr="00982FC6">
        <w:rPr>
          <w:rFonts w:ascii="Times New Roman" w:hAnsi="Times New Roman"/>
        </w:rPr>
        <w:t xml:space="preserve"> active longline vessels in 20</w:t>
      </w:r>
      <w:r w:rsidR="00F43C15">
        <w:rPr>
          <w:rFonts w:ascii="Times New Roman" w:hAnsi="Times New Roman"/>
        </w:rPr>
        <w:t>1</w:t>
      </w:r>
      <w:r w:rsidR="005E5BB9">
        <w:rPr>
          <w:rFonts w:ascii="Times New Roman" w:hAnsi="Times New Roman"/>
        </w:rPr>
        <w:t>6</w:t>
      </w:r>
      <w:r w:rsidR="00170DFB" w:rsidRPr="00982FC6">
        <w:rPr>
          <w:rFonts w:ascii="Times New Roman" w:hAnsi="Times New Roman"/>
        </w:rPr>
        <w:t>.</w:t>
      </w:r>
      <w:r w:rsidR="00D0209C">
        <w:rPr>
          <w:rFonts w:ascii="Times New Roman" w:hAnsi="Times New Roman"/>
        </w:rPr>
        <w:t xml:space="preserve">  </w:t>
      </w:r>
      <w:r w:rsidR="00D37FF9">
        <w:rPr>
          <w:rFonts w:ascii="Times New Roman" w:hAnsi="Times New Roman"/>
        </w:rPr>
        <w:t xml:space="preserve">Seventeen </w:t>
      </w:r>
      <w:r w:rsidR="007B7B3B">
        <w:rPr>
          <w:rFonts w:ascii="Times New Roman" w:hAnsi="Times New Roman"/>
        </w:rPr>
        <w:t>U.S.</w:t>
      </w:r>
      <w:r w:rsidR="00D0209C" w:rsidRPr="00982FC6">
        <w:rPr>
          <w:rFonts w:ascii="Times New Roman" w:hAnsi="Times New Roman"/>
        </w:rPr>
        <w:t xml:space="preserve"> longline vessels </w:t>
      </w:r>
      <w:r w:rsidR="00D37FF9">
        <w:rPr>
          <w:rFonts w:ascii="Times New Roman" w:hAnsi="Times New Roman"/>
        </w:rPr>
        <w:t xml:space="preserve">went </w:t>
      </w:r>
      <w:r w:rsidR="00D0209C" w:rsidRPr="00982FC6">
        <w:rPr>
          <w:rFonts w:ascii="Times New Roman" w:hAnsi="Times New Roman"/>
        </w:rPr>
        <w:t>shallow</w:t>
      </w:r>
      <w:r w:rsidR="00D37FF9">
        <w:rPr>
          <w:rFonts w:ascii="Times New Roman" w:hAnsi="Times New Roman"/>
        </w:rPr>
        <w:t xml:space="preserve">-set longline fishing for </w:t>
      </w:r>
      <w:r w:rsidR="00975BD4">
        <w:rPr>
          <w:rFonts w:ascii="Times New Roman" w:hAnsi="Times New Roman"/>
        </w:rPr>
        <w:t xml:space="preserve">swordfish </w:t>
      </w:r>
      <w:r w:rsidR="00D0209C">
        <w:rPr>
          <w:rFonts w:ascii="Times New Roman" w:hAnsi="Times New Roman"/>
        </w:rPr>
        <w:t>in 20</w:t>
      </w:r>
      <w:r w:rsidR="00D37FF9">
        <w:rPr>
          <w:rFonts w:ascii="Times New Roman" w:hAnsi="Times New Roman"/>
        </w:rPr>
        <w:t>2</w:t>
      </w:r>
      <w:r w:rsidR="00A32D8E">
        <w:rPr>
          <w:rFonts w:ascii="Times New Roman" w:hAnsi="Times New Roman"/>
        </w:rPr>
        <w:t>1</w:t>
      </w:r>
      <w:r w:rsidR="00D0209C" w:rsidRPr="00982FC6">
        <w:rPr>
          <w:rFonts w:ascii="Times New Roman" w:hAnsi="Times New Roman"/>
        </w:rPr>
        <w:t xml:space="preserve">, </w:t>
      </w:r>
      <w:r w:rsidR="00D37FF9">
        <w:rPr>
          <w:rFonts w:ascii="Times New Roman" w:hAnsi="Times New Roman"/>
        </w:rPr>
        <w:t xml:space="preserve">up slightly </w:t>
      </w:r>
      <w:r w:rsidR="00D0209C" w:rsidRPr="00982FC6">
        <w:rPr>
          <w:rFonts w:ascii="Times New Roman" w:hAnsi="Times New Roman"/>
        </w:rPr>
        <w:t xml:space="preserve">from </w:t>
      </w:r>
      <w:r w:rsidR="00D37FF9">
        <w:rPr>
          <w:rFonts w:ascii="Times New Roman" w:hAnsi="Times New Roman"/>
        </w:rPr>
        <w:t>14</w:t>
      </w:r>
      <w:r w:rsidR="00D0209C" w:rsidRPr="00982FC6">
        <w:rPr>
          <w:rFonts w:ascii="Times New Roman" w:hAnsi="Times New Roman"/>
        </w:rPr>
        <w:t xml:space="preserve"> in 20</w:t>
      </w:r>
      <w:r w:rsidR="00D37FF9">
        <w:rPr>
          <w:rFonts w:ascii="Times New Roman" w:hAnsi="Times New Roman"/>
        </w:rPr>
        <w:t>20</w:t>
      </w:r>
      <w:r w:rsidR="00D0209C" w:rsidRPr="00982FC6">
        <w:rPr>
          <w:rFonts w:ascii="Times New Roman" w:hAnsi="Times New Roman"/>
        </w:rPr>
        <w:t xml:space="preserve">.  </w:t>
      </w:r>
    </w:p>
    <w:p w14:paraId="26434B7F" w14:textId="77777777" w:rsidR="001F6718" w:rsidRPr="00D37FF9" w:rsidRDefault="001F6718" w:rsidP="001F6718">
      <w:pPr>
        <w:pStyle w:val="NormalWeb"/>
        <w:rPr>
          <w:color w:val="FF0000"/>
        </w:rPr>
      </w:pPr>
      <w:r>
        <w:tab/>
      </w:r>
      <w:r w:rsidRPr="00982FC6">
        <w:t xml:space="preserve">The </w:t>
      </w:r>
      <w:r w:rsidR="007B7B3B">
        <w:t xml:space="preserve">U.S. </w:t>
      </w:r>
      <w:r w:rsidR="00D37FF9">
        <w:t xml:space="preserve">shallow-set </w:t>
      </w:r>
      <w:r w:rsidR="007B7B3B">
        <w:t xml:space="preserve">longline fishery operating out of </w:t>
      </w:r>
      <w:r w:rsidRPr="00982FC6">
        <w:t>Hawaii</w:t>
      </w:r>
      <w:r w:rsidR="007B7B3B">
        <w:t xml:space="preserve"> </w:t>
      </w:r>
      <w:r w:rsidR="00D37FF9">
        <w:t xml:space="preserve">was </w:t>
      </w:r>
      <w:r>
        <w:t xml:space="preserve">heavily regulated </w:t>
      </w:r>
      <w:r w:rsidR="001447FA">
        <w:t xml:space="preserve">in 1999-2001 and </w:t>
      </w:r>
      <w:r>
        <w:t xml:space="preserve">prohibited </w:t>
      </w:r>
      <w:r w:rsidR="001447FA">
        <w:t xml:space="preserve">from 2002 through early </w:t>
      </w:r>
      <w:r>
        <w:t xml:space="preserve">2004 due to </w:t>
      </w:r>
      <w:r w:rsidR="00BE3497">
        <w:t xml:space="preserve">concerns with </w:t>
      </w:r>
      <w:r>
        <w:t>sea turtle interactions</w:t>
      </w:r>
      <w:r w:rsidR="001447FA">
        <w:t xml:space="preserve">.  </w:t>
      </w:r>
      <w:r w:rsidR="007B7B3B">
        <w:t>Some of these vessels migrated to California to continue fishing</w:t>
      </w:r>
      <w:r w:rsidR="00711004">
        <w:t xml:space="preserve"> </w:t>
      </w:r>
      <w:r w:rsidR="00FD0DB9">
        <w:t xml:space="preserve">for swordfish </w:t>
      </w:r>
      <w:r w:rsidR="00711004">
        <w:t>while other longline fishermen stayed in Hawaii and converted to deep-set longline fishing for tuna</w:t>
      </w:r>
      <w:r w:rsidR="00D37FF9">
        <w:t>.  Shallow-</w:t>
      </w:r>
      <w:r w:rsidR="007B7B3B">
        <w:t xml:space="preserve">set longline fishing </w:t>
      </w:r>
      <w:r w:rsidR="006C67C0">
        <w:t xml:space="preserve">from Hawaii was </w:t>
      </w:r>
      <w:r w:rsidRPr="00982FC6">
        <w:t xml:space="preserve">reopened in April 2004 under new regulations promulgated by NOAA Fisheries.  The </w:t>
      </w:r>
      <w:r>
        <w:t xml:space="preserve">new </w:t>
      </w:r>
      <w:r w:rsidRPr="00982FC6">
        <w:t>regulations</w:t>
      </w:r>
      <w:r>
        <w:t xml:space="preserve"> </w:t>
      </w:r>
      <w:r w:rsidR="001447FA">
        <w:t xml:space="preserve">were enacted to </w:t>
      </w:r>
      <w:r>
        <w:t>minimize</w:t>
      </w:r>
      <w:r w:rsidRPr="00170434">
        <w:t xml:space="preserve"> </w:t>
      </w:r>
      <w:r w:rsidRPr="00982FC6">
        <w:t>interactions between longline gear and sea turtles</w:t>
      </w:r>
      <w:r>
        <w:t xml:space="preserve"> </w:t>
      </w:r>
      <w:r w:rsidRPr="00982FC6">
        <w:t>included notif</w:t>
      </w:r>
      <w:r w:rsidR="00711004">
        <w:t xml:space="preserve">ying </w:t>
      </w:r>
      <w:r w:rsidRPr="00982FC6">
        <w:t xml:space="preserve">NOAA Fisheries of </w:t>
      </w:r>
      <w:r w:rsidR="009712C1">
        <w:t>an intent to deploy shallow-</w:t>
      </w:r>
      <w:r w:rsidRPr="00982FC6">
        <w:t>set</w:t>
      </w:r>
      <w:r w:rsidR="009712C1">
        <w:t xml:space="preserve"> gear</w:t>
      </w:r>
      <w:r w:rsidRPr="00982FC6">
        <w:t xml:space="preserve"> before any such trips</w:t>
      </w:r>
      <w:r w:rsidR="001447FA">
        <w:t xml:space="preserve">, </w:t>
      </w:r>
      <w:r w:rsidR="009712C1">
        <w:t xml:space="preserve">100 percent </w:t>
      </w:r>
      <w:r w:rsidR="009C69EC">
        <w:t xml:space="preserve">observer </w:t>
      </w:r>
      <w:r w:rsidR="009712C1">
        <w:t xml:space="preserve">coverage on </w:t>
      </w:r>
      <w:r w:rsidR="00F56C50">
        <w:t>shallow</w:t>
      </w:r>
      <w:r w:rsidR="009712C1">
        <w:t>-set trips</w:t>
      </w:r>
      <w:r w:rsidR="00455BE3">
        <w:t>, us</w:t>
      </w:r>
      <w:r w:rsidR="00F56C50">
        <w:t>e</w:t>
      </w:r>
      <w:r w:rsidR="00F64FD8">
        <w:t xml:space="preserve"> only </w:t>
      </w:r>
      <w:r w:rsidR="00455BE3">
        <w:t>circle hooks</w:t>
      </w:r>
      <w:r w:rsidR="00F64FD8">
        <w:t xml:space="preserve"> and </w:t>
      </w:r>
      <w:r w:rsidR="00455BE3">
        <w:t>mackerel or mackerel-type bait</w:t>
      </w:r>
      <w:r w:rsidR="001447FA">
        <w:t xml:space="preserve">, </w:t>
      </w:r>
      <w:r w:rsidR="00F64FD8">
        <w:t>begin</w:t>
      </w:r>
      <w:r w:rsidR="001447FA">
        <w:t xml:space="preserve"> setting </w:t>
      </w:r>
      <w:r w:rsidR="00F56C50">
        <w:t xml:space="preserve">gear </w:t>
      </w:r>
      <w:r w:rsidR="001447FA">
        <w:t xml:space="preserve">one hour after sunset, </w:t>
      </w:r>
      <w:r w:rsidR="00C40A6D">
        <w:t xml:space="preserve">devices such as </w:t>
      </w:r>
      <w:r w:rsidR="001447FA">
        <w:t xml:space="preserve">a </w:t>
      </w:r>
      <w:proofErr w:type="spellStart"/>
      <w:r w:rsidR="001447FA">
        <w:t>dehooking</w:t>
      </w:r>
      <w:proofErr w:type="spellEnd"/>
      <w:r w:rsidR="001447FA">
        <w:t xml:space="preserve"> device and large dip nets </w:t>
      </w:r>
      <w:r w:rsidR="00C40A6D">
        <w:t xml:space="preserve">to help reduce injuries to sea turtles and </w:t>
      </w:r>
      <w:r w:rsidR="00F64FD8" w:rsidRPr="00982FC6">
        <w:t xml:space="preserve">a limit of 2,120 shallow sets per year </w:t>
      </w:r>
      <w:r w:rsidR="00C40A6D">
        <w:t xml:space="preserve">for </w:t>
      </w:r>
      <w:r w:rsidR="00F64FD8" w:rsidRPr="00982FC6">
        <w:t>eligible Hawaii longline limited access permit holders</w:t>
      </w:r>
      <w:r>
        <w:t xml:space="preserve">.  </w:t>
      </w:r>
      <w:r w:rsidR="00C40A6D" w:rsidRPr="00C40A6D">
        <w:t>The limit on the number of shallow sets was removed in 2009</w:t>
      </w:r>
      <w:r w:rsidR="00C40A6D">
        <w:t xml:space="preserve">.  </w:t>
      </w:r>
      <w:r>
        <w:t>The</w:t>
      </w:r>
      <w:r w:rsidR="00ED2CEA">
        <w:t xml:space="preserve"> rules </w:t>
      </w:r>
      <w:r w:rsidR="00C40A6D">
        <w:t xml:space="preserve">first </w:t>
      </w:r>
      <w:r>
        <w:t>established</w:t>
      </w:r>
      <w:r w:rsidRPr="00982FC6">
        <w:t xml:space="preserve"> </w:t>
      </w:r>
      <w:r w:rsidR="00BA2F36">
        <w:t xml:space="preserve">a </w:t>
      </w:r>
      <w:r w:rsidRPr="00982FC6">
        <w:t xml:space="preserve">limit on the numbers of interactions between </w:t>
      </w:r>
      <w:r w:rsidR="009712C1">
        <w:t xml:space="preserve">shallow-set </w:t>
      </w:r>
      <w:r>
        <w:t xml:space="preserve">longline gear and </w:t>
      </w:r>
      <w:r w:rsidRPr="00982FC6">
        <w:t>leatherback (</w:t>
      </w:r>
      <w:proofErr w:type="spellStart"/>
      <w:r w:rsidRPr="00982FC6">
        <w:rPr>
          <w:i/>
        </w:rPr>
        <w:t>Dermochelys</w:t>
      </w:r>
      <w:proofErr w:type="spellEnd"/>
      <w:r w:rsidRPr="00982FC6">
        <w:rPr>
          <w:i/>
        </w:rPr>
        <w:t xml:space="preserve"> </w:t>
      </w:r>
      <w:proofErr w:type="spellStart"/>
      <w:r w:rsidRPr="00982FC6">
        <w:rPr>
          <w:i/>
        </w:rPr>
        <w:t>coriacea</w:t>
      </w:r>
      <w:proofErr w:type="spellEnd"/>
      <w:r w:rsidRPr="00982FC6">
        <w:t>) and loggerhead (</w:t>
      </w:r>
      <w:proofErr w:type="spellStart"/>
      <w:r w:rsidRPr="00982FC6">
        <w:rPr>
          <w:i/>
        </w:rPr>
        <w:t>Caretta</w:t>
      </w:r>
      <w:proofErr w:type="spellEnd"/>
      <w:r w:rsidRPr="00982FC6">
        <w:rPr>
          <w:i/>
        </w:rPr>
        <w:t xml:space="preserve"> </w:t>
      </w:r>
      <w:proofErr w:type="spellStart"/>
      <w:r w:rsidRPr="00982FC6">
        <w:rPr>
          <w:i/>
        </w:rPr>
        <w:t>caretta</w:t>
      </w:r>
      <w:proofErr w:type="spellEnd"/>
      <w:r w:rsidRPr="00982FC6">
        <w:t>) sea turtles</w:t>
      </w:r>
      <w:r w:rsidR="00BA2F36">
        <w:t xml:space="preserve">.  A </w:t>
      </w:r>
      <w:r w:rsidRPr="00982FC6">
        <w:t xml:space="preserve">mandatory </w:t>
      </w:r>
      <w:r>
        <w:t xml:space="preserve">fishery </w:t>
      </w:r>
      <w:r w:rsidRPr="00982FC6">
        <w:t xml:space="preserve">closure </w:t>
      </w:r>
      <w:r w:rsidR="00BA2F36">
        <w:t>was</w:t>
      </w:r>
      <w:r w:rsidR="00ED2CEA">
        <w:t xml:space="preserve"> enacted </w:t>
      </w:r>
      <w:r w:rsidR="00BA2F36">
        <w:t xml:space="preserve">when the respective </w:t>
      </w:r>
      <w:r w:rsidR="00C40A6D">
        <w:t xml:space="preserve">limit </w:t>
      </w:r>
      <w:r w:rsidR="00BA2F36">
        <w:t xml:space="preserve">for </w:t>
      </w:r>
      <w:r w:rsidR="00C40A6D">
        <w:t xml:space="preserve">either species </w:t>
      </w:r>
      <w:r w:rsidR="00BA2F36">
        <w:t xml:space="preserve">was </w:t>
      </w:r>
      <w:r w:rsidR="00C40A6D">
        <w:t>reached</w:t>
      </w:r>
      <w:r w:rsidR="009712C1">
        <w:t>.</w:t>
      </w:r>
      <w:r w:rsidR="00C40A6D" w:rsidRPr="00C40A6D">
        <w:t xml:space="preserve"> </w:t>
      </w:r>
      <w:r w:rsidR="00F11281">
        <w:t xml:space="preserve">Although shallow-set longline </w:t>
      </w:r>
      <w:r w:rsidR="006C67C0">
        <w:t xml:space="preserve">from </w:t>
      </w:r>
      <w:r w:rsidR="00F11281">
        <w:t>Hawaii was reopened in March 2004, 2005 was t</w:t>
      </w:r>
      <w:r w:rsidR="00F11281" w:rsidRPr="00982FC6">
        <w:t xml:space="preserve">he first complete year </w:t>
      </w:r>
      <w:r w:rsidR="00F11281">
        <w:t xml:space="preserve">this </w:t>
      </w:r>
      <w:r w:rsidR="00F11281" w:rsidRPr="00982FC6">
        <w:t xml:space="preserve">fishery </w:t>
      </w:r>
      <w:r w:rsidR="00F11281">
        <w:t>operated under the new guidelines</w:t>
      </w:r>
      <w:r w:rsidR="00F11281" w:rsidRPr="00982FC6">
        <w:t xml:space="preserve">.  </w:t>
      </w:r>
      <w:r w:rsidR="00C40A6D">
        <w:t xml:space="preserve">Since sea turtle interaction limits were implemented, the shallow-set longline fishery closed on </w:t>
      </w:r>
      <w:r w:rsidR="00F31C2A">
        <w:t>four</w:t>
      </w:r>
      <w:r w:rsidR="00775FA2">
        <w:t xml:space="preserve"> </w:t>
      </w:r>
      <w:r w:rsidR="00C40A6D">
        <w:t>occasions, March 2006</w:t>
      </w:r>
      <w:r w:rsidR="00F31C2A">
        <w:t xml:space="preserve"> (loggerhead interaction limit)</w:t>
      </w:r>
      <w:r w:rsidR="00C40A6D">
        <w:t xml:space="preserve">, </w:t>
      </w:r>
      <w:r w:rsidR="00BA2F36">
        <w:t xml:space="preserve">November </w:t>
      </w:r>
      <w:r w:rsidR="00C40A6D">
        <w:t>2011</w:t>
      </w:r>
      <w:r w:rsidR="00F31C2A">
        <w:t xml:space="preserve"> (leatherback interaction limit)</w:t>
      </w:r>
      <w:r w:rsidR="00775FA2">
        <w:t>,</w:t>
      </w:r>
      <w:r w:rsidR="00F31C2A">
        <w:t xml:space="preserve"> May 2018 (loggerhead interactions and Court order) and </w:t>
      </w:r>
      <w:r w:rsidR="00F31C2A" w:rsidRPr="00F31C2A">
        <w:rPr>
          <w:color w:val="000000" w:themeColor="text1"/>
        </w:rPr>
        <w:t xml:space="preserve">March </w:t>
      </w:r>
      <w:r w:rsidR="00511E5E" w:rsidRPr="00F31C2A">
        <w:rPr>
          <w:color w:val="000000" w:themeColor="text1"/>
        </w:rPr>
        <w:t>2019</w:t>
      </w:r>
      <w:r w:rsidR="00775FA2" w:rsidRPr="00F31C2A">
        <w:rPr>
          <w:color w:val="000000" w:themeColor="text1"/>
        </w:rPr>
        <w:t xml:space="preserve"> </w:t>
      </w:r>
      <w:r w:rsidR="00F31C2A" w:rsidRPr="00F31C2A">
        <w:rPr>
          <w:color w:val="000000" w:themeColor="text1"/>
        </w:rPr>
        <w:t>(loggerhead interaction limit).  The</w:t>
      </w:r>
      <w:r w:rsidR="00C40A6D" w:rsidRPr="00F31C2A">
        <w:rPr>
          <w:color w:val="000000" w:themeColor="text1"/>
        </w:rPr>
        <w:t xml:space="preserve"> loggerhead annual interaction limit was changed to a trip limit in</w:t>
      </w:r>
      <w:r w:rsidR="00511E5E" w:rsidRPr="00F31C2A">
        <w:rPr>
          <w:color w:val="000000" w:themeColor="text1"/>
        </w:rPr>
        <w:t xml:space="preserve"> September 2020.</w:t>
      </w:r>
      <w:r w:rsidR="00F31C2A">
        <w:rPr>
          <w:color w:val="000000" w:themeColor="text1"/>
        </w:rPr>
        <w:t xml:space="preserve">  The shallow-set longline fishery </w:t>
      </w:r>
      <w:proofErr w:type="spellStart"/>
      <w:r w:rsidR="00F31C2A">
        <w:rPr>
          <w:color w:val="000000" w:themeColor="text1"/>
        </w:rPr>
        <w:t>did</w:t>
      </w:r>
      <w:ins w:id="8" w:author="Michelle Sculley" w:date="2022-11-22T15:27:00Z">
        <w:r w:rsidR="00055FAE">
          <w:rPr>
            <w:color w:val="000000" w:themeColor="text1"/>
          </w:rPr>
          <w:t>not</w:t>
        </w:r>
      </w:ins>
      <w:proofErr w:type="spellEnd"/>
      <w:r w:rsidR="00F31C2A">
        <w:rPr>
          <w:color w:val="000000" w:themeColor="text1"/>
        </w:rPr>
        <w:t xml:space="preserve"> reach either turtle interaction limit and </w:t>
      </w:r>
      <w:r w:rsidR="00861627">
        <w:rPr>
          <w:color w:val="000000" w:themeColor="text1"/>
        </w:rPr>
        <w:t xml:space="preserve">remained </w:t>
      </w:r>
      <w:r w:rsidR="00F31C2A">
        <w:rPr>
          <w:color w:val="000000" w:themeColor="text1"/>
        </w:rPr>
        <w:t>open in 2020 and 2021</w:t>
      </w:r>
      <w:r w:rsidR="00861627">
        <w:rPr>
          <w:color w:val="000000" w:themeColor="text1"/>
        </w:rPr>
        <w:t>.</w:t>
      </w:r>
    </w:p>
    <w:p w14:paraId="7EB40E04" w14:textId="77777777" w:rsidR="002A2D08" w:rsidRPr="00D37FF9" w:rsidRDefault="00170434" w:rsidP="00F32FD8">
      <w:pPr>
        <w:widowControl/>
        <w:rPr>
          <w:rFonts w:ascii="Times New Roman" w:hAnsi="Times New Roman"/>
          <w:color w:val="FF0000"/>
        </w:rPr>
      </w:pPr>
      <w:r w:rsidRPr="00D37FF9">
        <w:rPr>
          <w:rFonts w:ascii="Times New Roman" w:hAnsi="Times New Roman"/>
          <w:color w:val="FF0000"/>
        </w:rPr>
        <w:tab/>
      </w:r>
      <w:r w:rsidR="00B05712" w:rsidRPr="009F0941">
        <w:rPr>
          <w:rFonts w:ascii="Times New Roman" w:hAnsi="Times New Roman"/>
        </w:rPr>
        <w:t xml:space="preserve">The </w:t>
      </w:r>
      <w:r w:rsidR="006C67C0" w:rsidRPr="009F0941">
        <w:rPr>
          <w:rFonts w:ascii="Times New Roman" w:hAnsi="Times New Roman"/>
        </w:rPr>
        <w:t xml:space="preserve">U.S. </w:t>
      </w:r>
      <w:r w:rsidR="00B05712" w:rsidRPr="009F0941">
        <w:rPr>
          <w:rFonts w:ascii="Times New Roman" w:hAnsi="Times New Roman"/>
        </w:rPr>
        <w:t xml:space="preserve">longline fishery </w:t>
      </w:r>
      <w:r w:rsidR="006C67C0" w:rsidRPr="009F0941">
        <w:rPr>
          <w:rFonts w:ascii="Times New Roman" w:hAnsi="Times New Roman"/>
        </w:rPr>
        <w:t xml:space="preserve">in the </w:t>
      </w:r>
      <w:proofErr w:type="gramStart"/>
      <w:r w:rsidR="006C67C0" w:rsidRPr="009F0941">
        <w:rPr>
          <w:rFonts w:ascii="Times New Roman" w:hAnsi="Times New Roman"/>
        </w:rPr>
        <w:t>north</w:t>
      </w:r>
      <w:proofErr w:type="gramEnd"/>
      <w:r w:rsidR="006C67C0" w:rsidRPr="009F0941">
        <w:rPr>
          <w:rFonts w:ascii="Times New Roman" w:hAnsi="Times New Roman"/>
        </w:rPr>
        <w:t xml:space="preserve"> Pacific Ocean </w:t>
      </w:r>
      <w:r w:rsidR="00B05712" w:rsidRPr="009F0941">
        <w:rPr>
          <w:rFonts w:ascii="Times New Roman" w:hAnsi="Times New Roman"/>
        </w:rPr>
        <w:t xml:space="preserve">ranged from </w:t>
      </w:r>
      <w:r w:rsidR="00861627" w:rsidRPr="009F0941">
        <w:rPr>
          <w:rFonts w:ascii="Times New Roman" w:hAnsi="Times New Roman"/>
        </w:rPr>
        <w:t>10</w:t>
      </w:r>
      <w:r w:rsidR="00861627" w:rsidRPr="009F0941">
        <w:rPr>
          <w:rFonts w:ascii="Times New Roman" w:hAnsi="Times New Roman"/>
          <w:vertAlign w:val="superscript"/>
        </w:rPr>
        <w:t>o</w:t>
      </w:r>
      <w:r w:rsidR="00861627" w:rsidRPr="009F0941">
        <w:rPr>
          <w:rFonts w:ascii="Times New Roman" w:hAnsi="Times New Roman"/>
        </w:rPr>
        <w:t xml:space="preserve">N </w:t>
      </w:r>
      <w:r w:rsidR="00B05712" w:rsidRPr="009F0941">
        <w:rPr>
          <w:rFonts w:ascii="Times New Roman" w:hAnsi="Times New Roman"/>
        </w:rPr>
        <w:t xml:space="preserve">to </w:t>
      </w:r>
      <w:r w:rsidR="00861627" w:rsidRPr="009F0941">
        <w:rPr>
          <w:rFonts w:ascii="Times New Roman" w:hAnsi="Times New Roman"/>
        </w:rPr>
        <w:t>40</w:t>
      </w:r>
      <w:r w:rsidR="00B05712" w:rsidRPr="009F0941">
        <w:rPr>
          <w:rFonts w:ascii="Times New Roman" w:hAnsi="Times New Roman"/>
          <w:vertAlign w:val="superscript"/>
        </w:rPr>
        <w:t>o</w:t>
      </w:r>
      <w:r w:rsidR="00B05712" w:rsidRPr="009F0941">
        <w:rPr>
          <w:rFonts w:ascii="Times New Roman" w:hAnsi="Times New Roman"/>
        </w:rPr>
        <w:t xml:space="preserve">N latitude and from </w:t>
      </w:r>
      <w:r w:rsidRPr="009F0941">
        <w:rPr>
          <w:rFonts w:ascii="Times New Roman" w:hAnsi="Times New Roman"/>
        </w:rPr>
        <w:t>1</w:t>
      </w:r>
      <w:r w:rsidR="00A32D8E" w:rsidRPr="009F0941">
        <w:rPr>
          <w:rFonts w:ascii="Times New Roman" w:hAnsi="Times New Roman"/>
        </w:rPr>
        <w:t>2</w:t>
      </w:r>
      <w:r w:rsidR="00861627" w:rsidRPr="009F0941">
        <w:rPr>
          <w:rFonts w:ascii="Times New Roman" w:hAnsi="Times New Roman"/>
        </w:rPr>
        <w:t>5</w:t>
      </w:r>
      <w:r w:rsidR="00B05712" w:rsidRPr="009F0941">
        <w:rPr>
          <w:rFonts w:ascii="Times New Roman" w:hAnsi="Times New Roman"/>
          <w:vertAlign w:val="superscript"/>
        </w:rPr>
        <w:t>o</w:t>
      </w:r>
      <w:r w:rsidR="00775FA2" w:rsidRPr="009F0941">
        <w:rPr>
          <w:rFonts w:ascii="Times New Roman" w:hAnsi="Times New Roman"/>
        </w:rPr>
        <w:t xml:space="preserve">W </w:t>
      </w:r>
      <w:r w:rsidR="00B05712" w:rsidRPr="009F0941">
        <w:rPr>
          <w:rFonts w:ascii="Times New Roman" w:hAnsi="Times New Roman"/>
        </w:rPr>
        <w:t xml:space="preserve">to </w:t>
      </w:r>
      <w:r w:rsidRPr="009F0941">
        <w:rPr>
          <w:rFonts w:ascii="Times New Roman" w:hAnsi="Times New Roman"/>
        </w:rPr>
        <w:t>1</w:t>
      </w:r>
      <w:r w:rsidR="00A32D8E" w:rsidRPr="009F0941">
        <w:rPr>
          <w:rFonts w:ascii="Times New Roman" w:hAnsi="Times New Roman"/>
        </w:rPr>
        <w:t>75</w:t>
      </w:r>
      <w:r w:rsidR="00B05712" w:rsidRPr="009F0941">
        <w:rPr>
          <w:rFonts w:ascii="Times New Roman" w:hAnsi="Times New Roman"/>
          <w:vertAlign w:val="superscript"/>
        </w:rPr>
        <w:t>o</w:t>
      </w:r>
      <w:r w:rsidR="00A32D8E" w:rsidRPr="009F0941">
        <w:rPr>
          <w:rFonts w:ascii="Times New Roman" w:hAnsi="Times New Roman"/>
        </w:rPr>
        <w:t xml:space="preserve">W </w:t>
      </w:r>
      <w:r w:rsidR="00B05712" w:rsidRPr="009F0941">
        <w:rPr>
          <w:rFonts w:ascii="Times New Roman" w:hAnsi="Times New Roman"/>
        </w:rPr>
        <w:t>longitude in 20</w:t>
      </w:r>
      <w:r w:rsidR="00861627" w:rsidRPr="009F0941">
        <w:rPr>
          <w:rFonts w:ascii="Times New Roman" w:hAnsi="Times New Roman"/>
        </w:rPr>
        <w:t>21</w:t>
      </w:r>
      <w:r w:rsidR="00B05712" w:rsidRPr="009F0941">
        <w:rPr>
          <w:rFonts w:ascii="Times New Roman" w:hAnsi="Times New Roman"/>
        </w:rPr>
        <w:t>.   The total range since 1991 extended from the equator to 5</w:t>
      </w:r>
      <w:r w:rsidR="00A60801" w:rsidRPr="009F0941">
        <w:rPr>
          <w:rFonts w:ascii="Times New Roman" w:hAnsi="Times New Roman"/>
        </w:rPr>
        <w:t>0</w:t>
      </w:r>
      <w:r w:rsidR="00B05712" w:rsidRPr="009F0941">
        <w:rPr>
          <w:rFonts w:ascii="Times New Roman" w:hAnsi="Times New Roman"/>
          <w:vertAlign w:val="superscript"/>
        </w:rPr>
        <w:t>o</w:t>
      </w:r>
      <w:r w:rsidR="00A32D8E" w:rsidRPr="009F0941">
        <w:rPr>
          <w:rFonts w:ascii="Times New Roman" w:hAnsi="Times New Roman"/>
        </w:rPr>
        <w:t>N</w:t>
      </w:r>
      <w:r w:rsidR="00B05712" w:rsidRPr="009F0941">
        <w:rPr>
          <w:rFonts w:ascii="Times New Roman" w:hAnsi="Times New Roman"/>
        </w:rPr>
        <w:t xml:space="preserve"> </w:t>
      </w:r>
      <w:r w:rsidR="00B05712" w:rsidRPr="009F0941">
        <w:rPr>
          <w:rFonts w:ascii="Times New Roman" w:hAnsi="Times New Roman"/>
        </w:rPr>
        <w:lastRenderedPageBreak/>
        <w:t>latitude and from 130</w:t>
      </w:r>
      <w:r w:rsidR="00B05712" w:rsidRPr="009F0941">
        <w:rPr>
          <w:rFonts w:ascii="Times New Roman" w:hAnsi="Times New Roman"/>
          <w:vertAlign w:val="superscript"/>
        </w:rPr>
        <w:t>o</w:t>
      </w:r>
      <w:r w:rsidR="00B05712" w:rsidRPr="009F0941">
        <w:rPr>
          <w:rFonts w:ascii="Times New Roman" w:hAnsi="Times New Roman"/>
        </w:rPr>
        <w:t>W to 175</w:t>
      </w:r>
      <w:r w:rsidR="00B05712" w:rsidRPr="009F0941">
        <w:rPr>
          <w:rFonts w:ascii="Times New Roman" w:hAnsi="Times New Roman"/>
          <w:vertAlign w:val="superscript"/>
        </w:rPr>
        <w:t>o</w:t>
      </w:r>
      <w:r w:rsidR="00B05712" w:rsidRPr="009F0941">
        <w:rPr>
          <w:rFonts w:ascii="Times New Roman" w:hAnsi="Times New Roman"/>
        </w:rPr>
        <w:t>E longitude</w:t>
      </w:r>
      <w:r w:rsidR="00A045F3" w:rsidRPr="009F0941">
        <w:rPr>
          <w:rFonts w:ascii="Times New Roman" w:hAnsi="Times New Roman"/>
        </w:rPr>
        <w:t xml:space="preserve">.  Effort by the </w:t>
      </w:r>
      <w:r w:rsidR="006C67C0" w:rsidRPr="009F0941">
        <w:rPr>
          <w:rFonts w:ascii="Times New Roman" w:hAnsi="Times New Roman"/>
        </w:rPr>
        <w:t xml:space="preserve">U.S. </w:t>
      </w:r>
      <w:r w:rsidR="00A045F3" w:rsidRPr="009F0941">
        <w:rPr>
          <w:rFonts w:ascii="Times New Roman" w:hAnsi="Times New Roman"/>
        </w:rPr>
        <w:t>longline fishery increas</w:t>
      </w:r>
      <w:r w:rsidR="006C67C0" w:rsidRPr="009F0941">
        <w:rPr>
          <w:rFonts w:ascii="Times New Roman" w:hAnsi="Times New Roman"/>
        </w:rPr>
        <w:t xml:space="preserve">ed to </w:t>
      </w:r>
      <w:r w:rsidR="00A045F3" w:rsidRPr="009F0941">
        <w:rPr>
          <w:rFonts w:ascii="Times New Roman" w:hAnsi="Times New Roman"/>
        </w:rPr>
        <w:t xml:space="preserve">a record </w:t>
      </w:r>
      <w:r w:rsidR="009F0941" w:rsidRPr="009F0941">
        <w:rPr>
          <w:rFonts w:ascii="Times New Roman" w:hAnsi="Times New Roman"/>
        </w:rPr>
        <w:t>66.3</w:t>
      </w:r>
      <w:r w:rsidR="00A045F3" w:rsidRPr="009F0941">
        <w:rPr>
          <w:rFonts w:ascii="Times New Roman" w:hAnsi="Times New Roman"/>
        </w:rPr>
        <w:t xml:space="preserve"> million </w:t>
      </w:r>
      <w:proofErr w:type="gramStart"/>
      <w:r w:rsidR="00A045F3" w:rsidRPr="009F0941">
        <w:rPr>
          <w:rFonts w:ascii="Times New Roman" w:hAnsi="Times New Roman"/>
        </w:rPr>
        <w:t>hooks</w:t>
      </w:r>
      <w:proofErr w:type="gramEnd"/>
      <w:r w:rsidR="00A045F3" w:rsidRPr="009F0941">
        <w:rPr>
          <w:rFonts w:ascii="Times New Roman" w:hAnsi="Times New Roman"/>
        </w:rPr>
        <w:t xml:space="preserve"> set in 20</w:t>
      </w:r>
      <w:r w:rsidR="009F0941" w:rsidRPr="009F0941">
        <w:rPr>
          <w:rFonts w:ascii="Times New Roman" w:hAnsi="Times New Roman"/>
        </w:rPr>
        <w:t>2</w:t>
      </w:r>
      <w:r w:rsidR="00A32D8E" w:rsidRPr="009F0941">
        <w:rPr>
          <w:rFonts w:ascii="Times New Roman" w:hAnsi="Times New Roman"/>
        </w:rPr>
        <w:t>1</w:t>
      </w:r>
      <w:r w:rsidR="00A045F3" w:rsidRPr="009F0941">
        <w:rPr>
          <w:rFonts w:ascii="Times New Roman" w:hAnsi="Times New Roman"/>
        </w:rPr>
        <w:t>.  The shallow-set longline fishery</w:t>
      </w:r>
      <w:r w:rsidR="000A28C3" w:rsidRPr="009F0941">
        <w:rPr>
          <w:rFonts w:ascii="Times New Roman" w:hAnsi="Times New Roman"/>
        </w:rPr>
        <w:t>, which</w:t>
      </w:r>
      <w:r w:rsidR="00A045F3" w:rsidRPr="009F0941">
        <w:rPr>
          <w:rFonts w:ascii="Times New Roman" w:hAnsi="Times New Roman"/>
        </w:rPr>
        <w:t xml:space="preserve"> typically operates in latitudes north of the Hawaiian Islands on the high seas</w:t>
      </w:r>
      <w:r w:rsidR="000A28C3" w:rsidRPr="009F0941">
        <w:rPr>
          <w:rFonts w:ascii="Times New Roman" w:hAnsi="Times New Roman"/>
        </w:rPr>
        <w:t xml:space="preserve"> accounted for </w:t>
      </w:r>
      <w:r w:rsidR="009F0941" w:rsidRPr="009F0941">
        <w:rPr>
          <w:rFonts w:ascii="Times New Roman" w:hAnsi="Times New Roman"/>
        </w:rPr>
        <w:t>1</w:t>
      </w:r>
      <w:r w:rsidR="000A28C3" w:rsidRPr="009F0941">
        <w:rPr>
          <w:rFonts w:ascii="Times New Roman" w:hAnsi="Times New Roman"/>
        </w:rPr>
        <w:t xml:space="preserve">% of the total </w:t>
      </w:r>
      <w:r w:rsidR="006C67C0" w:rsidRPr="009F0941">
        <w:rPr>
          <w:rFonts w:ascii="Times New Roman" w:hAnsi="Times New Roman"/>
        </w:rPr>
        <w:t xml:space="preserve">longline </w:t>
      </w:r>
      <w:r w:rsidR="000A28C3" w:rsidRPr="009F0941">
        <w:rPr>
          <w:rFonts w:ascii="Times New Roman" w:hAnsi="Times New Roman"/>
        </w:rPr>
        <w:t xml:space="preserve">effort.  </w:t>
      </w:r>
      <w:r w:rsidR="00B9258E" w:rsidRPr="009F0941">
        <w:rPr>
          <w:rFonts w:ascii="Times New Roman" w:hAnsi="Times New Roman"/>
        </w:rPr>
        <w:t xml:space="preserve"> </w:t>
      </w:r>
      <w:r w:rsidR="00975BD4" w:rsidRPr="009F0941">
        <w:rPr>
          <w:rFonts w:ascii="Times New Roman" w:hAnsi="Times New Roman"/>
        </w:rPr>
        <w:t xml:space="preserve">Shallow-set longline </w:t>
      </w:r>
      <w:r w:rsidR="002A2D08" w:rsidRPr="009F0941">
        <w:rPr>
          <w:rFonts w:ascii="Times New Roman" w:hAnsi="Times New Roman"/>
        </w:rPr>
        <w:t xml:space="preserve">effort </w:t>
      </w:r>
      <w:r w:rsidR="00975BD4" w:rsidRPr="009F0941">
        <w:rPr>
          <w:rFonts w:ascii="Times New Roman" w:hAnsi="Times New Roman"/>
        </w:rPr>
        <w:t xml:space="preserve">for swordfish </w:t>
      </w:r>
      <w:r w:rsidR="002A2D08" w:rsidRPr="009F0941">
        <w:rPr>
          <w:rFonts w:ascii="Times New Roman" w:hAnsi="Times New Roman"/>
        </w:rPr>
        <w:t xml:space="preserve">was </w:t>
      </w:r>
      <w:r w:rsidR="0049754B" w:rsidRPr="009F0941">
        <w:rPr>
          <w:rFonts w:ascii="Times New Roman" w:hAnsi="Times New Roman"/>
        </w:rPr>
        <w:t xml:space="preserve">typically </w:t>
      </w:r>
      <w:r w:rsidR="002A2D08" w:rsidRPr="009F0941">
        <w:rPr>
          <w:rFonts w:ascii="Times New Roman" w:hAnsi="Times New Roman"/>
        </w:rPr>
        <w:t>highest during the first half of the year</w:t>
      </w:r>
      <w:r w:rsidR="00FD0D0D" w:rsidRPr="009F0941">
        <w:rPr>
          <w:rFonts w:ascii="Times New Roman" w:hAnsi="Times New Roman"/>
        </w:rPr>
        <w:t xml:space="preserve"> and the area with th</w:t>
      </w:r>
      <w:r w:rsidR="00F11281" w:rsidRPr="009F0941">
        <w:rPr>
          <w:rFonts w:ascii="Times New Roman" w:hAnsi="Times New Roman"/>
        </w:rPr>
        <w:t>e highest swordfish catches was</w:t>
      </w:r>
      <w:r w:rsidR="00FD0D0D" w:rsidRPr="009F0941">
        <w:rPr>
          <w:rFonts w:ascii="Times New Roman" w:hAnsi="Times New Roman"/>
        </w:rPr>
        <w:t xml:space="preserve"> between 30</w:t>
      </w:r>
      <w:r w:rsidR="00FD0D0D" w:rsidRPr="009F0941">
        <w:rPr>
          <w:rFonts w:ascii="Times New Roman" w:hAnsi="Times New Roman"/>
          <w:vertAlign w:val="superscript"/>
        </w:rPr>
        <w:t>o</w:t>
      </w:r>
      <w:r w:rsidR="00FD0D0D" w:rsidRPr="009F0941">
        <w:rPr>
          <w:rFonts w:ascii="Times New Roman" w:hAnsi="Times New Roman"/>
        </w:rPr>
        <w:t xml:space="preserve"> and 35</w:t>
      </w:r>
      <w:r w:rsidR="00FD0D0D" w:rsidRPr="009F0941">
        <w:rPr>
          <w:rFonts w:ascii="Times New Roman" w:hAnsi="Times New Roman"/>
          <w:vertAlign w:val="superscript"/>
        </w:rPr>
        <w:t>o</w:t>
      </w:r>
      <w:r w:rsidR="00FD0D0D" w:rsidRPr="009F0941">
        <w:rPr>
          <w:rFonts w:ascii="Times New Roman" w:hAnsi="Times New Roman"/>
        </w:rPr>
        <w:t xml:space="preserve"> N latitude </w:t>
      </w:r>
      <w:r w:rsidR="000151B2" w:rsidRPr="009F0941">
        <w:rPr>
          <w:rFonts w:ascii="Times New Roman" w:hAnsi="Times New Roman"/>
        </w:rPr>
        <w:t>(Figure 7</w:t>
      </w:r>
      <w:r w:rsidR="00FD0D0D" w:rsidRPr="009F0941">
        <w:rPr>
          <w:rFonts w:ascii="Times New Roman" w:hAnsi="Times New Roman"/>
        </w:rPr>
        <w:t>).</w:t>
      </w:r>
      <w:r w:rsidR="00975BD4" w:rsidRPr="009F0941">
        <w:rPr>
          <w:rFonts w:ascii="Times New Roman" w:hAnsi="Times New Roman"/>
        </w:rPr>
        <w:t xml:space="preserve">  </w:t>
      </w:r>
    </w:p>
    <w:p w14:paraId="5C8AA936" w14:textId="77777777" w:rsidR="002A2D08" w:rsidRPr="00D37FF9" w:rsidRDefault="002A2D08">
      <w:pPr>
        <w:widowControl/>
        <w:rPr>
          <w:rFonts w:ascii="Times New Roman" w:hAnsi="Times New Roman"/>
          <w:color w:val="FF0000"/>
        </w:rPr>
      </w:pPr>
    </w:p>
    <w:p w14:paraId="4E8A5CE6" w14:textId="77777777" w:rsidR="001D3A9E" w:rsidRPr="00951062" w:rsidRDefault="00191BC4">
      <w:pPr>
        <w:widowControl/>
        <w:rPr>
          <w:rFonts w:ascii="Times New Roman" w:hAnsi="Times New Roman"/>
        </w:rPr>
      </w:pPr>
      <w:r w:rsidRPr="00951062">
        <w:rPr>
          <w:rFonts w:ascii="Times New Roman" w:hAnsi="Times New Roman"/>
        </w:rPr>
        <w:tab/>
      </w:r>
      <w:r w:rsidR="00975BD4" w:rsidRPr="00951062">
        <w:rPr>
          <w:rFonts w:ascii="Times New Roman" w:hAnsi="Times New Roman"/>
        </w:rPr>
        <w:t>The p</w:t>
      </w:r>
      <w:r w:rsidR="005E5BB9" w:rsidRPr="00951062">
        <w:rPr>
          <w:rFonts w:ascii="Times New Roman" w:hAnsi="Times New Roman"/>
        </w:rPr>
        <w:t xml:space="preserve">reliminary </w:t>
      </w:r>
      <w:r w:rsidR="007E7150" w:rsidRPr="00951062">
        <w:rPr>
          <w:rFonts w:ascii="Times New Roman" w:hAnsi="Times New Roman"/>
        </w:rPr>
        <w:t>estimate of</w:t>
      </w:r>
      <w:r w:rsidR="005E5BB9" w:rsidRPr="00951062">
        <w:rPr>
          <w:rFonts w:ascii="Times New Roman" w:hAnsi="Times New Roman"/>
        </w:rPr>
        <w:t xml:space="preserve"> the 20</w:t>
      </w:r>
      <w:r w:rsidR="009F0941" w:rsidRPr="00951062">
        <w:rPr>
          <w:rFonts w:ascii="Times New Roman" w:hAnsi="Times New Roman"/>
        </w:rPr>
        <w:t>2</w:t>
      </w:r>
      <w:r w:rsidR="005E5BB9" w:rsidRPr="00951062">
        <w:rPr>
          <w:rFonts w:ascii="Times New Roman" w:hAnsi="Times New Roman"/>
        </w:rPr>
        <w:t>1</w:t>
      </w:r>
      <w:r w:rsidR="007E7150" w:rsidRPr="00951062">
        <w:rPr>
          <w:rFonts w:ascii="Times New Roman" w:hAnsi="Times New Roman"/>
        </w:rPr>
        <w:t xml:space="preserve"> </w:t>
      </w:r>
      <w:r w:rsidR="00357256" w:rsidRPr="00951062">
        <w:rPr>
          <w:rFonts w:ascii="Times New Roman" w:hAnsi="Times New Roman"/>
        </w:rPr>
        <w:t xml:space="preserve">swordfish </w:t>
      </w:r>
      <w:r w:rsidR="00EE6442" w:rsidRPr="00951062">
        <w:rPr>
          <w:rFonts w:ascii="Times New Roman" w:hAnsi="Times New Roman"/>
        </w:rPr>
        <w:t xml:space="preserve">catch </w:t>
      </w:r>
      <w:r w:rsidR="005E5BB9" w:rsidRPr="00951062">
        <w:rPr>
          <w:rFonts w:ascii="Times New Roman" w:hAnsi="Times New Roman"/>
        </w:rPr>
        <w:t xml:space="preserve">by the </w:t>
      </w:r>
      <w:r w:rsidR="006C67C0" w:rsidRPr="00951062">
        <w:rPr>
          <w:rFonts w:ascii="Times New Roman" w:hAnsi="Times New Roman"/>
        </w:rPr>
        <w:t xml:space="preserve">U.S. </w:t>
      </w:r>
      <w:r w:rsidR="005E5BB9" w:rsidRPr="00951062">
        <w:rPr>
          <w:rFonts w:ascii="Times New Roman" w:hAnsi="Times New Roman"/>
        </w:rPr>
        <w:t xml:space="preserve">longline fishery </w:t>
      </w:r>
      <w:r w:rsidR="007E7150" w:rsidRPr="00951062">
        <w:rPr>
          <w:rFonts w:ascii="Times New Roman" w:hAnsi="Times New Roman"/>
        </w:rPr>
        <w:t xml:space="preserve">in the North Pacific Ocean was </w:t>
      </w:r>
      <w:r w:rsidR="009F0941" w:rsidRPr="00951062">
        <w:rPr>
          <w:rFonts w:ascii="Times New Roman" w:hAnsi="Times New Roman"/>
        </w:rPr>
        <w:t>690</w:t>
      </w:r>
      <w:r w:rsidR="007E7150" w:rsidRPr="00951062">
        <w:rPr>
          <w:rFonts w:ascii="Times New Roman" w:hAnsi="Times New Roman"/>
        </w:rPr>
        <w:t xml:space="preserve"> </w:t>
      </w:r>
      <w:proofErr w:type="spellStart"/>
      <w:r w:rsidR="007E7150" w:rsidRPr="00951062">
        <w:rPr>
          <w:rFonts w:ascii="Times New Roman" w:hAnsi="Times New Roman"/>
        </w:rPr>
        <w:t>mt</w:t>
      </w:r>
      <w:proofErr w:type="spellEnd"/>
      <w:r w:rsidR="00975BD4" w:rsidRPr="00951062">
        <w:rPr>
          <w:rFonts w:ascii="Times New Roman" w:hAnsi="Times New Roman"/>
        </w:rPr>
        <w:t>,</w:t>
      </w:r>
      <w:r w:rsidR="007E7150" w:rsidRPr="00951062">
        <w:rPr>
          <w:rFonts w:ascii="Times New Roman" w:hAnsi="Times New Roman"/>
        </w:rPr>
        <w:t xml:space="preserve"> </w:t>
      </w:r>
      <w:r w:rsidR="00CB7EB5">
        <w:rPr>
          <w:rFonts w:ascii="Times New Roman" w:hAnsi="Times New Roman"/>
        </w:rPr>
        <w:t>u</w:t>
      </w:r>
      <w:r w:rsidR="009F0941" w:rsidRPr="00951062">
        <w:rPr>
          <w:rFonts w:ascii="Times New Roman" w:hAnsi="Times New Roman"/>
        </w:rPr>
        <w:t>p  27</w:t>
      </w:r>
      <w:r w:rsidR="007E7150" w:rsidRPr="00951062">
        <w:rPr>
          <w:rFonts w:ascii="Times New Roman" w:hAnsi="Times New Roman"/>
        </w:rPr>
        <w:t xml:space="preserve">% from </w:t>
      </w:r>
      <w:r w:rsidR="00CB7EB5">
        <w:rPr>
          <w:rFonts w:ascii="Times New Roman" w:hAnsi="Times New Roman"/>
        </w:rPr>
        <w:t xml:space="preserve">a thirty year low 543 </w:t>
      </w:r>
      <w:proofErr w:type="spellStart"/>
      <w:r w:rsidR="00CB7EB5">
        <w:rPr>
          <w:rFonts w:ascii="Times New Roman" w:hAnsi="Times New Roman"/>
        </w:rPr>
        <w:t>mt</w:t>
      </w:r>
      <w:proofErr w:type="spellEnd"/>
      <w:r w:rsidR="00CB7EB5">
        <w:rPr>
          <w:rFonts w:ascii="Times New Roman" w:hAnsi="Times New Roman"/>
        </w:rPr>
        <w:t xml:space="preserve"> in </w:t>
      </w:r>
      <w:r w:rsidR="00BE3497" w:rsidRPr="00951062">
        <w:rPr>
          <w:rFonts w:ascii="Times New Roman" w:hAnsi="Times New Roman"/>
        </w:rPr>
        <w:t>20</w:t>
      </w:r>
      <w:r w:rsidR="009F0941" w:rsidRPr="00951062">
        <w:rPr>
          <w:rFonts w:ascii="Times New Roman" w:hAnsi="Times New Roman"/>
        </w:rPr>
        <w:t>20</w:t>
      </w:r>
      <w:r w:rsidR="006C67C0" w:rsidRPr="00951062">
        <w:rPr>
          <w:rFonts w:ascii="Times New Roman" w:hAnsi="Times New Roman"/>
        </w:rPr>
        <w:t xml:space="preserve"> (Table 1)</w:t>
      </w:r>
      <w:r w:rsidR="007E7150" w:rsidRPr="00951062">
        <w:rPr>
          <w:rFonts w:ascii="Times New Roman" w:hAnsi="Times New Roman"/>
        </w:rPr>
        <w:t>.</w:t>
      </w:r>
      <w:r w:rsidR="001D3A9E" w:rsidRPr="00951062">
        <w:rPr>
          <w:rFonts w:ascii="Times New Roman" w:hAnsi="Times New Roman"/>
        </w:rPr>
        <w:t xml:space="preserve">  </w:t>
      </w:r>
      <w:r w:rsidR="00CB7EB5">
        <w:rPr>
          <w:rFonts w:ascii="Times New Roman" w:hAnsi="Times New Roman"/>
        </w:rPr>
        <w:t xml:space="preserve">The COVID pandemic did adversely impact the shallow-set longline fishery from limited air cargo flights out of Honolulu and depressed mainland market in 2020 but has since recovered in 2021.  </w:t>
      </w:r>
      <w:r w:rsidR="00EE6442" w:rsidRPr="00951062">
        <w:rPr>
          <w:rFonts w:ascii="Times New Roman" w:hAnsi="Times New Roman"/>
        </w:rPr>
        <w:t>Longline swordfish catches trended downward from peak catches in the early 1990s as m</w:t>
      </w:r>
      <w:r w:rsidR="006C67C0" w:rsidRPr="00951062">
        <w:rPr>
          <w:rFonts w:ascii="Times New Roman" w:hAnsi="Times New Roman"/>
        </w:rPr>
        <w:t>any U.S. longline vessels dedicate</w:t>
      </w:r>
      <w:r w:rsidR="00BE3497" w:rsidRPr="00951062">
        <w:rPr>
          <w:rFonts w:ascii="Times New Roman" w:hAnsi="Times New Roman"/>
        </w:rPr>
        <w:t>d</w:t>
      </w:r>
      <w:r w:rsidR="006C67C0" w:rsidRPr="00951062">
        <w:rPr>
          <w:rFonts w:ascii="Times New Roman" w:hAnsi="Times New Roman"/>
        </w:rPr>
        <w:t xml:space="preserve"> more effort </w:t>
      </w:r>
      <w:r w:rsidR="00F56C50" w:rsidRPr="00951062">
        <w:rPr>
          <w:rFonts w:ascii="Times New Roman" w:hAnsi="Times New Roman"/>
        </w:rPr>
        <w:t xml:space="preserve">to set their gear deep and target </w:t>
      </w:r>
      <w:r w:rsidR="006C67C0" w:rsidRPr="00951062">
        <w:rPr>
          <w:rFonts w:ascii="Times New Roman" w:hAnsi="Times New Roman"/>
        </w:rPr>
        <w:t>bigeye tuna.</w:t>
      </w:r>
      <w:r w:rsidR="001D3A9E" w:rsidRPr="00951062">
        <w:rPr>
          <w:rFonts w:ascii="Times New Roman" w:hAnsi="Times New Roman"/>
        </w:rPr>
        <w:t xml:space="preserve">  </w:t>
      </w:r>
      <w:r w:rsidR="007E7150" w:rsidRPr="00951062">
        <w:rPr>
          <w:rFonts w:ascii="Times New Roman" w:hAnsi="Times New Roman"/>
        </w:rPr>
        <w:t xml:space="preserve">  </w:t>
      </w:r>
    </w:p>
    <w:p w14:paraId="2D1ACD0E" w14:textId="77777777" w:rsidR="001D3A9E" w:rsidRPr="00FC4CE6" w:rsidRDefault="001D3A9E">
      <w:pPr>
        <w:widowControl/>
        <w:rPr>
          <w:rFonts w:ascii="Times New Roman" w:hAnsi="Times New Roman"/>
        </w:rPr>
      </w:pPr>
    </w:p>
    <w:p w14:paraId="78396255" w14:textId="77777777" w:rsidR="00146A32" w:rsidRPr="00FC4CE6" w:rsidRDefault="00A205CE" w:rsidP="003B3289">
      <w:pPr>
        <w:widowControl/>
        <w:ind w:firstLine="720"/>
        <w:rPr>
          <w:rFonts w:ascii="Times New Roman" w:hAnsi="Times New Roman"/>
        </w:rPr>
      </w:pPr>
      <w:r w:rsidRPr="00FC4CE6">
        <w:rPr>
          <w:rFonts w:ascii="Times New Roman" w:hAnsi="Times New Roman"/>
        </w:rPr>
        <w:t xml:space="preserve">There is a substantial difference in </w:t>
      </w:r>
      <w:r w:rsidR="00CA0EDF">
        <w:rPr>
          <w:rFonts w:ascii="Times New Roman" w:hAnsi="Times New Roman"/>
        </w:rPr>
        <w:t xml:space="preserve">nominal CPUE for </w:t>
      </w:r>
      <w:r w:rsidRPr="00FC4CE6">
        <w:rPr>
          <w:rFonts w:ascii="Times New Roman" w:hAnsi="Times New Roman"/>
        </w:rPr>
        <w:t>s</w:t>
      </w:r>
      <w:r w:rsidR="00170DFB" w:rsidRPr="00FC4CE6">
        <w:rPr>
          <w:rFonts w:ascii="Times New Roman" w:hAnsi="Times New Roman"/>
        </w:rPr>
        <w:t xml:space="preserve">wordfish (number of fish per 1,000 hooks) </w:t>
      </w:r>
      <w:r w:rsidRPr="00FC4CE6">
        <w:rPr>
          <w:rFonts w:ascii="Times New Roman" w:hAnsi="Times New Roman"/>
        </w:rPr>
        <w:t xml:space="preserve">depending on </w:t>
      </w:r>
      <w:r w:rsidR="00170DFB" w:rsidRPr="00FC4CE6">
        <w:rPr>
          <w:rFonts w:ascii="Times New Roman" w:hAnsi="Times New Roman"/>
        </w:rPr>
        <w:t xml:space="preserve">targeting practice (Fig. </w:t>
      </w:r>
      <w:r w:rsidR="000151B2" w:rsidRPr="00FC4CE6">
        <w:rPr>
          <w:rFonts w:ascii="Times New Roman" w:hAnsi="Times New Roman"/>
        </w:rPr>
        <w:t>8</w:t>
      </w:r>
      <w:r w:rsidR="00170DFB" w:rsidRPr="00FC4CE6">
        <w:rPr>
          <w:rFonts w:ascii="Times New Roman" w:hAnsi="Times New Roman"/>
        </w:rPr>
        <w:t xml:space="preserve">).  </w:t>
      </w:r>
      <w:r w:rsidR="003C4B1F" w:rsidRPr="00FC4CE6">
        <w:rPr>
          <w:rFonts w:ascii="Times New Roman" w:hAnsi="Times New Roman"/>
        </w:rPr>
        <w:t xml:space="preserve">Shallow-set trips specifically target swordfish and had CPUEs about 100 times higher compared to swordfish CPUE on deep-set trips. Shallow-set swordfish CPUE ranged from </w:t>
      </w:r>
      <w:r w:rsidR="00CA0EDF">
        <w:rPr>
          <w:rFonts w:ascii="Times New Roman" w:hAnsi="Times New Roman"/>
        </w:rPr>
        <w:t>8.1</w:t>
      </w:r>
      <w:r w:rsidR="003C4B1F" w:rsidRPr="00FC4CE6">
        <w:rPr>
          <w:rFonts w:ascii="Times New Roman" w:hAnsi="Times New Roman"/>
        </w:rPr>
        <w:t xml:space="preserve"> fish in </w:t>
      </w:r>
      <w:r w:rsidR="00CA0EDF">
        <w:rPr>
          <w:rFonts w:ascii="Times New Roman" w:hAnsi="Times New Roman"/>
        </w:rPr>
        <w:t>1995</w:t>
      </w:r>
      <w:r w:rsidR="003C4B1F" w:rsidRPr="00FC4CE6">
        <w:rPr>
          <w:rFonts w:ascii="Times New Roman" w:hAnsi="Times New Roman"/>
        </w:rPr>
        <w:t xml:space="preserve"> to </w:t>
      </w:r>
      <w:r w:rsidR="00CA0EDF">
        <w:rPr>
          <w:rFonts w:ascii="Times New Roman" w:hAnsi="Times New Roman"/>
        </w:rPr>
        <w:t>11.9</w:t>
      </w:r>
      <w:r w:rsidR="003C4B1F" w:rsidRPr="00FC4CE6">
        <w:rPr>
          <w:rFonts w:ascii="Times New Roman" w:hAnsi="Times New Roman"/>
        </w:rPr>
        <w:t xml:space="preserve"> fish in </w:t>
      </w:r>
      <w:r w:rsidR="00CA0EDF">
        <w:rPr>
          <w:rFonts w:ascii="Times New Roman" w:hAnsi="Times New Roman"/>
        </w:rPr>
        <w:t>1993 between 1991 through 1999 before Court-ordered regulations came into effect for shallow-set longline fishing</w:t>
      </w:r>
      <w:r w:rsidR="003C4B1F" w:rsidRPr="00FC4CE6">
        <w:rPr>
          <w:rFonts w:ascii="Times New Roman" w:hAnsi="Times New Roman"/>
        </w:rPr>
        <w:t xml:space="preserve">.  </w:t>
      </w:r>
      <w:r w:rsidR="00CA0EDF" w:rsidRPr="00FC4CE6">
        <w:rPr>
          <w:rFonts w:ascii="Times New Roman" w:hAnsi="Times New Roman"/>
        </w:rPr>
        <w:t xml:space="preserve">Swordfish CPUE on shallow-set trips were not included during 2000-2004 due to </w:t>
      </w:r>
      <w:r w:rsidR="00CA0EDF">
        <w:rPr>
          <w:rFonts w:ascii="Times New Roman" w:hAnsi="Times New Roman"/>
        </w:rPr>
        <w:t xml:space="preserve">those </w:t>
      </w:r>
      <w:r w:rsidR="00CA0EDF" w:rsidRPr="00FC4CE6">
        <w:rPr>
          <w:rFonts w:ascii="Times New Roman" w:hAnsi="Times New Roman"/>
        </w:rPr>
        <w:t xml:space="preserve">regulatory issues that affected typical fishing patterns and practices.  </w:t>
      </w:r>
      <w:r w:rsidR="005B6023" w:rsidRPr="00FC4CE6">
        <w:rPr>
          <w:rFonts w:ascii="Times New Roman" w:hAnsi="Times New Roman"/>
        </w:rPr>
        <w:t xml:space="preserve">The first complete year </w:t>
      </w:r>
      <w:r w:rsidR="00357256" w:rsidRPr="00FC4CE6">
        <w:rPr>
          <w:rFonts w:ascii="Times New Roman" w:hAnsi="Times New Roman"/>
        </w:rPr>
        <w:t xml:space="preserve">in </w:t>
      </w:r>
      <w:r w:rsidR="005B6023" w:rsidRPr="00FC4CE6">
        <w:rPr>
          <w:rFonts w:ascii="Times New Roman" w:hAnsi="Times New Roman"/>
        </w:rPr>
        <w:t xml:space="preserve">which the </w:t>
      </w:r>
      <w:r w:rsidR="00C72C9A" w:rsidRPr="00FC4CE6">
        <w:rPr>
          <w:rFonts w:ascii="Times New Roman" w:hAnsi="Times New Roman"/>
        </w:rPr>
        <w:t xml:space="preserve">U.S. </w:t>
      </w:r>
      <w:r w:rsidR="005B6023" w:rsidRPr="00FC4CE6">
        <w:rPr>
          <w:rFonts w:ascii="Times New Roman" w:hAnsi="Times New Roman"/>
        </w:rPr>
        <w:t xml:space="preserve">longline fishery operated under the new set of regulations </w:t>
      </w:r>
      <w:r w:rsidR="00CA0EDF">
        <w:rPr>
          <w:rFonts w:ascii="Times New Roman" w:hAnsi="Times New Roman"/>
        </w:rPr>
        <w:t xml:space="preserve">intended to </w:t>
      </w:r>
      <w:r w:rsidR="00C72C9A" w:rsidRPr="00FC4CE6">
        <w:rPr>
          <w:rFonts w:ascii="Times New Roman" w:hAnsi="Times New Roman"/>
        </w:rPr>
        <w:t xml:space="preserve">reduce sea turtle interactions </w:t>
      </w:r>
      <w:r w:rsidR="005B6023" w:rsidRPr="00FC4CE6">
        <w:rPr>
          <w:rFonts w:ascii="Times New Roman" w:hAnsi="Times New Roman"/>
        </w:rPr>
        <w:t>was 2005</w:t>
      </w:r>
      <w:r w:rsidR="005226FD">
        <w:rPr>
          <w:rFonts w:ascii="Times New Roman" w:hAnsi="Times New Roman"/>
        </w:rPr>
        <w:t xml:space="preserve"> which s</w:t>
      </w:r>
      <w:r w:rsidR="00CA0EDF">
        <w:rPr>
          <w:rFonts w:ascii="Times New Roman" w:hAnsi="Times New Roman"/>
        </w:rPr>
        <w:t xml:space="preserve">hallow-set swordfish </w:t>
      </w:r>
      <w:r w:rsidR="00C96471" w:rsidRPr="00FC4CE6">
        <w:rPr>
          <w:rFonts w:ascii="Times New Roman" w:hAnsi="Times New Roman"/>
        </w:rPr>
        <w:t xml:space="preserve">CPUE </w:t>
      </w:r>
      <w:r w:rsidR="00CA0EDF">
        <w:rPr>
          <w:rFonts w:ascii="Times New Roman" w:hAnsi="Times New Roman"/>
        </w:rPr>
        <w:t>increased to</w:t>
      </w:r>
      <w:r w:rsidR="00C96471" w:rsidRPr="00FC4CE6">
        <w:rPr>
          <w:rFonts w:ascii="Times New Roman" w:hAnsi="Times New Roman"/>
        </w:rPr>
        <w:t xml:space="preserve"> 15.</w:t>
      </w:r>
      <w:r w:rsidR="00951062" w:rsidRPr="00FC4CE6">
        <w:rPr>
          <w:rFonts w:ascii="Times New Roman" w:hAnsi="Times New Roman"/>
        </w:rPr>
        <w:t>4</w:t>
      </w:r>
      <w:r w:rsidR="006B3E7F" w:rsidRPr="00FC4CE6">
        <w:rPr>
          <w:rFonts w:ascii="Times New Roman" w:hAnsi="Times New Roman"/>
        </w:rPr>
        <w:t xml:space="preserve">.  </w:t>
      </w:r>
      <w:r w:rsidR="00D0181E" w:rsidRPr="00FC4CE6">
        <w:rPr>
          <w:rFonts w:ascii="Times New Roman" w:hAnsi="Times New Roman"/>
        </w:rPr>
        <w:t>The s</w:t>
      </w:r>
      <w:r w:rsidR="00BB515D" w:rsidRPr="00FC4CE6">
        <w:rPr>
          <w:rFonts w:ascii="Times New Roman" w:hAnsi="Times New Roman"/>
        </w:rPr>
        <w:t>hallow-set s</w:t>
      </w:r>
      <w:r w:rsidR="00801EE8" w:rsidRPr="00FC4CE6">
        <w:rPr>
          <w:rFonts w:ascii="Times New Roman" w:hAnsi="Times New Roman"/>
        </w:rPr>
        <w:t xml:space="preserve">wordfish CPUE </w:t>
      </w:r>
      <w:r w:rsidR="00D0181E" w:rsidRPr="00FC4CE6">
        <w:rPr>
          <w:rFonts w:ascii="Times New Roman" w:hAnsi="Times New Roman"/>
        </w:rPr>
        <w:t xml:space="preserve">peaked </w:t>
      </w:r>
      <w:r w:rsidR="005226FD">
        <w:rPr>
          <w:rFonts w:ascii="Times New Roman" w:hAnsi="Times New Roman"/>
        </w:rPr>
        <w:t xml:space="preserve">at 19.1 fish </w:t>
      </w:r>
      <w:r w:rsidR="00801EE8" w:rsidRPr="00FC4CE6">
        <w:rPr>
          <w:rFonts w:ascii="Times New Roman" w:hAnsi="Times New Roman"/>
        </w:rPr>
        <w:t>in 200</w:t>
      </w:r>
      <w:r w:rsidR="005B6023" w:rsidRPr="00FC4CE6">
        <w:rPr>
          <w:rFonts w:ascii="Times New Roman" w:hAnsi="Times New Roman"/>
        </w:rPr>
        <w:t>6</w:t>
      </w:r>
      <w:r w:rsidR="00BE405D" w:rsidRPr="00FC4CE6">
        <w:rPr>
          <w:rFonts w:ascii="Times New Roman" w:hAnsi="Times New Roman"/>
        </w:rPr>
        <w:t xml:space="preserve"> </w:t>
      </w:r>
      <w:r w:rsidR="00BB515D" w:rsidRPr="00FC4CE6">
        <w:rPr>
          <w:rFonts w:ascii="Times New Roman" w:hAnsi="Times New Roman"/>
        </w:rPr>
        <w:t xml:space="preserve">because </w:t>
      </w:r>
      <w:r w:rsidR="00D0181E" w:rsidRPr="00FC4CE6">
        <w:rPr>
          <w:rFonts w:ascii="Times New Roman" w:hAnsi="Times New Roman"/>
        </w:rPr>
        <w:t xml:space="preserve">shallow-set longline fishing </w:t>
      </w:r>
      <w:r w:rsidR="005226FD">
        <w:rPr>
          <w:rFonts w:ascii="Times New Roman" w:hAnsi="Times New Roman"/>
        </w:rPr>
        <w:t xml:space="preserve">was </w:t>
      </w:r>
      <w:r w:rsidR="00BB515D" w:rsidRPr="00FC4CE6">
        <w:rPr>
          <w:rFonts w:ascii="Times New Roman" w:hAnsi="Times New Roman"/>
        </w:rPr>
        <w:t xml:space="preserve">closed </w:t>
      </w:r>
      <w:r w:rsidR="005226FD">
        <w:rPr>
          <w:rFonts w:ascii="Times New Roman" w:hAnsi="Times New Roman"/>
        </w:rPr>
        <w:t xml:space="preserve">from March in the height of swordfish season </w:t>
      </w:r>
      <w:r w:rsidR="00F11281" w:rsidRPr="00FC4CE6">
        <w:rPr>
          <w:rFonts w:ascii="Times New Roman" w:hAnsi="Times New Roman"/>
        </w:rPr>
        <w:t xml:space="preserve">after </w:t>
      </w:r>
      <w:r w:rsidR="00BB515D" w:rsidRPr="00FC4CE6">
        <w:rPr>
          <w:rFonts w:ascii="Times New Roman" w:hAnsi="Times New Roman"/>
        </w:rPr>
        <w:t xml:space="preserve">reaching </w:t>
      </w:r>
      <w:r w:rsidR="00A60801" w:rsidRPr="00FC4CE6">
        <w:rPr>
          <w:rFonts w:ascii="Times New Roman" w:hAnsi="Times New Roman"/>
        </w:rPr>
        <w:t xml:space="preserve">the </w:t>
      </w:r>
      <w:r w:rsidR="00C72C9A" w:rsidRPr="00FC4CE6">
        <w:rPr>
          <w:rFonts w:ascii="Times New Roman" w:hAnsi="Times New Roman"/>
        </w:rPr>
        <w:t xml:space="preserve">interaction </w:t>
      </w:r>
      <w:r w:rsidR="00A60801" w:rsidRPr="00FC4CE6">
        <w:rPr>
          <w:rFonts w:ascii="Times New Roman" w:hAnsi="Times New Roman"/>
        </w:rPr>
        <w:t xml:space="preserve">limit </w:t>
      </w:r>
      <w:r w:rsidR="00C72C9A" w:rsidRPr="00FC4CE6">
        <w:rPr>
          <w:rFonts w:ascii="Times New Roman" w:hAnsi="Times New Roman"/>
        </w:rPr>
        <w:t xml:space="preserve">for </w:t>
      </w:r>
      <w:r w:rsidR="00BB515D" w:rsidRPr="00FC4CE6">
        <w:rPr>
          <w:rFonts w:ascii="Times New Roman" w:hAnsi="Times New Roman"/>
        </w:rPr>
        <w:t xml:space="preserve">loggerhead </w:t>
      </w:r>
      <w:r w:rsidR="00BE405D" w:rsidRPr="00FC4CE6">
        <w:rPr>
          <w:rFonts w:ascii="Times New Roman" w:hAnsi="Times New Roman"/>
        </w:rPr>
        <w:t>sea turtle</w:t>
      </w:r>
      <w:r w:rsidR="005226FD">
        <w:rPr>
          <w:rFonts w:ascii="Times New Roman" w:hAnsi="Times New Roman"/>
        </w:rPr>
        <w:t xml:space="preserve"> interactions</w:t>
      </w:r>
      <w:r w:rsidR="00BB515D" w:rsidRPr="00FC4CE6">
        <w:rPr>
          <w:rFonts w:ascii="Times New Roman" w:hAnsi="Times New Roman"/>
        </w:rPr>
        <w:t xml:space="preserve">.  Swordfish </w:t>
      </w:r>
      <w:r w:rsidR="00D0181E" w:rsidRPr="00FC4CE6">
        <w:rPr>
          <w:rFonts w:ascii="Times New Roman" w:hAnsi="Times New Roman"/>
        </w:rPr>
        <w:t xml:space="preserve">CPUE </w:t>
      </w:r>
      <w:r w:rsidR="005226FD">
        <w:rPr>
          <w:rFonts w:ascii="Times New Roman" w:hAnsi="Times New Roman"/>
        </w:rPr>
        <w:t xml:space="preserve">then </w:t>
      </w:r>
      <w:r w:rsidR="00BB515D" w:rsidRPr="00FC4CE6">
        <w:rPr>
          <w:rFonts w:ascii="Times New Roman" w:hAnsi="Times New Roman"/>
        </w:rPr>
        <w:t xml:space="preserve">declined </w:t>
      </w:r>
      <w:r w:rsidR="00C96471" w:rsidRPr="00FC4CE6">
        <w:rPr>
          <w:rFonts w:ascii="Times New Roman" w:hAnsi="Times New Roman"/>
        </w:rPr>
        <w:t xml:space="preserve">to </w:t>
      </w:r>
      <w:r w:rsidR="006B3E7F" w:rsidRPr="00FC4CE6">
        <w:rPr>
          <w:rFonts w:ascii="Times New Roman" w:hAnsi="Times New Roman"/>
        </w:rPr>
        <w:t>9.3</w:t>
      </w:r>
      <w:r w:rsidR="00C96471" w:rsidRPr="00FC4CE6">
        <w:rPr>
          <w:rFonts w:ascii="Times New Roman" w:hAnsi="Times New Roman"/>
        </w:rPr>
        <w:t xml:space="preserve"> in 20</w:t>
      </w:r>
      <w:r w:rsidR="006B3E7F" w:rsidRPr="00FC4CE6">
        <w:rPr>
          <w:rFonts w:ascii="Times New Roman" w:hAnsi="Times New Roman"/>
        </w:rPr>
        <w:t>1</w:t>
      </w:r>
      <w:r w:rsidR="00C96471" w:rsidRPr="00FC4CE6">
        <w:rPr>
          <w:rFonts w:ascii="Times New Roman" w:hAnsi="Times New Roman"/>
        </w:rPr>
        <w:t>0</w:t>
      </w:r>
      <w:r w:rsidR="00D0181E" w:rsidRPr="00FC4CE6">
        <w:rPr>
          <w:rFonts w:ascii="Times New Roman" w:hAnsi="Times New Roman"/>
        </w:rPr>
        <w:t xml:space="preserve">, </w:t>
      </w:r>
      <w:r w:rsidR="005226FD">
        <w:rPr>
          <w:rFonts w:ascii="Times New Roman" w:hAnsi="Times New Roman"/>
        </w:rPr>
        <w:t xml:space="preserve">remained relatively </w:t>
      </w:r>
      <w:r w:rsidR="00D0181E" w:rsidRPr="00FC4CE6">
        <w:rPr>
          <w:rFonts w:ascii="Times New Roman" w:hAnsi="Times New Roman"/>
        </w:rPr>
        <w:t>steady th</w:t>
      </w:r>
      <w:r w:rsidR="003B3289" w:rsidRPr="00FC4CE6">
        <w:rPr>
          <w:rFonts w:ascii="Times New Roman" w:hAnsi="Times New Roman"/>
        </w:rPr>
        <w:t>r</w:t>
      </w:r>
      <w:r w:rsidR="00D0181E" w:rsidRPr="00FC4CE6">
        <w:rPr>
          <w:rFonts w:ascii="Times New Roman" w:hAnsi="Times New Roman"/>
        </w:rPr>
        <w:t xml:space="preserve">ough </w:t>
      </w:r>
      <w:r w:rsidR="003B3289" w:rsidRPr="00FC4CE6">
        <w:rPr>
          <w:rFonts w:ascii="Times New Roman" w:hAnsi="Times New Roman"/>
        </w:rPr>
        <w:t>201</w:t>
      </w:r>
      <w:r w:rsidR="005226FD">
        <w:rPr>
          <w:rFonts w:ascii="Times New Roman" w:hAnsi="Times New Roman"/>
        </w:rPr>
        <w:t>7</w:t>
      </w:r>
      <w:r w:rsidR="003B3289" w:rsidRPr="00FC4CE6">
        <w:rPr>
          <w:rFonts w:ascii="Times New Roman" w:hAnsi="Times New Roman"/>
        </w:rPr>
        <w:t xml:space="preserve"> </w:t>
      </w:r>
      <w:r w:rsidR="00BB515D" w:rsidRPr="00FC4CE6">
        <w:rPr>
          <w:rFonts w:ascii="Times New Roman" w:hAnsi="Times New Roman"/>
        </w:rPr>
        <w:t xml:space="preserve">and </w:t>
      </w:r>
      <w:r w:rsidR="005226FD">
        <w:rPr>
          <w:rFonts w:ascii="Times New Roman" w:hAnsi="Times New Roman"/>
        </w:rPr>
        <w:t xml:space="preserve">declined the following four years to </w:t>
      </w:r>
      <w:r w:rsidR="003B3289" w:rsidRPr="00FC4CE6">
        <w:rPr>
          <w:rFonts w:ascii="Times New Roman" w:hAnsi="Times New Roman"/>
        </w:rPr>
        <w:t>a record low 7.0 f</w:t>
      </w:r>
      <w:r w:rsidR="005226FD">
        <w:rPr>
          <w:rFonts w:ascii="Times New Roman" w:hAnsi="Times New Roman"/>
        </w:rPr>
        <w:t>i</w:t>
      </w:r>
      <w:r w:rsidR="003B3289" w:rsidRPr="00FC4CE6">
        <w:rPr>
          <w:rFonts w:ascii="Times New Roman" w:hAnsi="Times New Roman"/>
        </w:rPr>
        <w:t>sh</w:t>
      </w:r>
      <w:r w:rsidR="005226FD">
        <w:rPr>
          <w:rFonts w:ascii="Times New Roman" w:hAnsi="Times New Roman"/>
        </w:rPr>
        <w:t xml:space="preserve"> </w:t>
      </w:r>
      <w:r w:rsidR="003B3289" w:rsidRPr="00FC4CE6">
        <w:rPr>
          <w:rFonts w:ascii="Times New Roman" w:hAnsi="Times New Roman"/>
        </w:rPr>
        <w:t>in 2021</w:t>
      </w:r>
      <w:r w:rsidR="00801EE8" w:rsidRPr="00FC4CE6">
        <w:rPr>
          <w:rFonts w:ascii="Times New Roman" w:hAnsi="Times New Roman"/>
        </w:rPr>
        <w:t xml:space="preserve">. </w:t>
      </w:r>
      <w:r w:rsidR="003466DE" w:rsidRPr="00FC4CE6">
        <w:rPr>
          <w:rFonts w:ascii="Times New Roman" w:hAnsi="Times New Roman"/>
        </w:rPr>
        <w:t xml:space="preserve"> </w:t>
      </w:r>
      <w:r w:rsidR="00AD791B">
        <w:rPr>
          <w:rFonts w:ascii="Times New Roman" w:hAnsi="Times New Roman"/>
        </w:rPr>
        <w:t>Shallow-set longline effort was very low in 2020, therefore quarterly statistics by set type could not be presented to ensure confidentiality of logbook data.  Long-term s</w:t>
      </w:r>
      <w:r w:rsidR="00AD791B" w:rsidRPr="00FC4CE6">
        <w:rPr>
          <w:rFonts w:ascii="Times New Roman" w:hAnsi="Times New Roman"/>
        </w:rPr>
        <w:t xml:space="preserve">hallow-set swordfish CPUE </w:t>
      </w:r>
      <w:r w:rsidR="00AD791B">
        <w:rPr>
          <w:rFonts w:ascii="Times New Roman" w:hAnsi="Times New Roman"/>
        </w:rPr>
        <w:t xml:space="preserve">by quarter </w:t>
      </w:r>
      <w:r w:rsidR="00AD791B" w:rsidRPr="00FC4CE6">
        <w:rPr>
          <w:rFonts w:ascii="Times New Roman" w:hAnsi="Times New Roman"/>
        </w:rPr>
        <w:t xml:space="preserve">was highest </w:t>
      </w:r>
      <w:r w:rsidR="00AD791B">
        <w:rPr>
          <w:rFonts w:ascii="Times New Roman" w:hAnsi="Times New Roman"/>
        </w:rPr>
        <w:t xml:space="preserve">in </w:t>
      </w:r>
      <w:r w:rsidR="00AD791B" w:rsidRPr="00FC4CE6">
        <w:rPr>
          <w:rFonts w:ascii="Times New Roman" w:hAnsi="Times New Roman"/>
        </w:rPr>
        <w:t xml:space="preserve">the first quarter and lowest in the third (Figure 9a).  </w:t>
      </w:r>
      <w:r w:rsidR="008B6A67" w:rsidRPr="00FC4CE6">
        <w:rPr>
          <w:rFonts w:ascii="Times New Roman" w:hAnsi="Times New Roman"/>
        </w:rPr>
        <w:t xml:space="preserve">The </w:t>
      </w:r>
      <w:r w:rsidR="00AD791B">
        <w:rPr>
          <w:rFonts w:ascii="Times New Roman" w:hAnsi="Times New Roman"/>
        </w:rPr>
        <w:t xml:space="preserve">annual mean </w:t>
      </w:r>
      <w:r w:rsidR="008B6A67" w:rsidRPr="00FC4CE6">
        <w:rPr>
          <w:rFonts w:ascii="Times New Roman" w:hAnsi="Times New Roman"/>
        </w:rPr>
        <w:t xml:space="preserve">deep-set swordfish </w:t>
      </w:r>
      <w:r w:rsidR="00146A32" w:rsidRPr="00FC4CE6">
        <w:rPr>
          <w:rFonts w:ascii="Times New Roman" w:hAnsi="Times New Roman"/>
        </w:rPr>
        <w:t xml:space="preserve">CPUE </w:t>
      </w:r>
      <w:r w:rsidR="008B6A67" w:rsidRPr="00FC4CE6">
        <w:rPr>
          <w:rFonts w:ascii="Times New Roman" w:hAnsi="Times New Roman"/>
        </w:rPr>
        <w:t xml:space="preserve">was </w:t>
      </w:r>
      <w:r w:rsidR="00146A32" w:rsidRPr="00FC4CE6">
        <w:rPr>
          <w:rFonts w:ascii="Times New Roman" w:hAnsi="Times New Roman"/>
        </w:rPr>
        <w:t>0.1</w:t>
      </w:r>
      <w:r w:rsidR="008B6A67" w:rsidRPr="00FC4CE6">
        <w:rPr>
          <w:rFonts w:ascii="Times New Roman" w:hAnsi="Times New Roman"/>
        </w:rPr>
        <w:t xml:space="preserve">.  </w:t>
      </w:r>
      <w:r w:rsidR="00146A32" w:rsidRPr="00FC4CE6">
        <w:rPr>
          <w:rFonts w:ascii="Times New Roman" w:hAnsi="Times New Roman"/>
        </w:rPr>
        <w:t xml:space="preserve"> </w:t>
      </w:r>
      <w:r w:rsidR="008B6A67" w:rsidRPr="00FC4CE6">
        <w:rPr>
          <w:rFonts w:ascii="Times New Roman" w:hAnsi="Times New Roman"/>
        </w:rPr>
        <w:t>Deep-set swordfish CPUE was higher during 1991-199</w:t>
      </w:r>
      <w:r w:rsidR="003B3289" w:rsidRPr="00FC4CE6">
        <w:rPr>
          <w:rFonts w:ascii="Times New Roman" w:hAnsi="Times New Roman"/>
        </w:rPr>
        <w:t xml:space="preserve">5, </w:t>
      </w:r>
      <w:r w:rsidR="00146A32" w:rsidRPr="00FC4CE6">
        <w:rPr>
          <w:rFonts w:ascii="Times New Roman" w:hAnsi="Times New Roman"/>
        </w:rPr>
        <w:t xml:space="preserve">remained </w:t>
      </w:r>
      <w:r w:rsidR="003B3289" w:rsidRPr="00FC4CE6">
        <w:rPr>
          <w:rFonts w:ascii="Times New Roman" w:hAnsi="Times New Roman"/>
        </w:rPr>
        <w:t xml:space="preserve">relatively </w:t>
      </w:r>
      <w:r w:rsidR="009079CC" w:rsidRPr="00FC4CE6">
        <w:rPr>
          <w:rFonts w:ascii="Times New Roman" w:hAnsi="Times New Roman"/>
        </w:rPr>
        <w:t>constant from 2000 through 201</w:t>
      </w:r>
      <w:r w:rsidR="003B3289" w:rsidRPr="00FC4CE6">
        <w:rPr>
          <w:rFonts w:ascii="Times New Roman" w:hAnsi="Times New Roman"/>
        </w:rPr>
        <w:t xml:space="preserve">8 and </w:t>
      </w:r>
      <w:r w:rsidR="00AD791B">
        <w:rPr>
          <w:rFonts w:ascii="Times New Roman" w:hAnsi="Times New Roman"/>
        </w:rPr>
        <w:t xml:space="preserve">decreased </w:t>
      </w:r>
      <w:r w:rsidR="003B3289" w:rsidRPr="00FC4CE6">
        <w:rPr>
          <w:rFonts w:ascii="Times New Roman" w:hAnsi="Times New Roman"/>
        </w:rPr>
        <w:t>2019-2021</w:t>
      </w:r>
      <w:r w:rsidR="00146A32" w:rsidRPr="00FC4CE6">
        <w:rPr>
          <w:rFonts w:ascii="Times New Roman" w:hAnsi="Times New Roman"/>
        </w:rPr>
        <w:t xml:space="preserve">.  </w:t>
      </w:r>
      <w:r w:rsidR="008B6A67" w:rsidRPr="00FC4CE6">
        <w:rPr>
          <w:rFonts w:ascii="Times New Roman" w:hAnsi="Times New Roman"/>
        </w:rPr>
        <w:t>The mean quarterly d</w:t>
      </w:r>
      <w:r w:rsidR="00146A32" w:rsidRPr="00FC4CE6">
        <w:rPr>
          <w:rFonts w:ascii="Times New Roman" w:hAnsi="Times New Roman"/>
        </w:rPr>
        <w:t xml:space="preserve">eep set swordfish CPUE was highest in the second quarter </w:t>
      </w:r>
      <w:r w:rsidR="00617056" w:rsidRPr="00FC4CE6">
        <w:rPr>
          <w:rFonts w:ascii="Times New Roman" w:hAnsi="Times New Roman"/>
        </w:rPr>
        <w:t xml:space="preserve">and lowest in the first quarter </w:t>
      </w:r>
      <w:r w:rsidR="00146A32" w:rsidRPr="00FC4CE6">
        <w:rPr>
          <w:rFonts w:ascii="Times New Roman" w:hAnsi="Times New Roman"/>
        </w:rPr>
        <w:t xml:space="preserve">(Figure </w:t>
      </w:r>
      <w:r w:rsidR="000151B2" w:rsidRPr="00FC4CE6">
        <w:rPr>
          <w:rFonts w:ascii="Times New Roman" w:hAnsi="Times New Roman"/>
        </w:rPr>
        <w:t>9</w:t>
      </w:r>
      <w:r w:rsidR="00146A32" w:rsidRPr="00FC4CE6">
        <w:rPr>
          <w:rFonts w:ascii="Times New Roman" w:hAnsi="Times New Roman"/>
        </w:rPr>
        <w:t xml:space="preserve">b).  </w:t>
      </w:r>
    </w:p>
    <w:p w14:paraId="4C7E4553" w14:textId="77777777" w:rsidR="00146A32" w:rsidRPr="00FC4CE6" w:rsidRDefault="00146A32">
      <w:pPr>
        <w:widowControl/>
        <w:ind w:firstLine="720"/>
        <w:rPr>
          <w:rFonts w:ascii="Times New Roman" w:hAnsi="Times New Roman"/>
        </w:rPr>
      </w:pPr>
    </w:p>
    <w:p w14:paraId="2336511A" w14:textId="77777777" w:rsidR="00B9258E" w:rsidRPr="00FC4CE6" w:rsidRDefault="00B663F3">
      <w:pPr>
        <w:widowControl/>
        <w:ind w:firstLine="720"/>
        <w:rPr>
          <w:rFonts w:ascii="Times New Roman" w:hAnsi="Times New Roman"/>
        </w:rPr>
      </w:pPr>
      <w:r w:rsidRPr="00FC4CE6">
        <w:rPr>
          <w:rFonts w:ascii="Times New Roman" w:hAnsi="Times New Roman"/>
        </w:rPr>
        <w:t xml:space="preserve">The mean weight </w:t>
      </w:r>
      <w:r w:rsidR="00657A44" w:rsidRPr="00FC4CE6">
        <w:rPr>
          <w:rFonts w:ascii="Times New Roman" w:hAnsi="Times New Roman"/>
        </w:rPr>
        <w:t xml:space="preserve">of swordfish </w:t>
      </w:r>
      <w:r w:rsidR="009079CC" w:rsidRPr="00FC4CE6">
        <w:rPr>
          <w:rFonts w:ascii="Times New Roman" w:hAnsi="Times New Roman"/>
        </w:rPr>
        <w:t xml:space="preserve">in </w:t>
      </w:r>
      <w:r w:rsidR="00657A44" w:rsidRPr="00FC4CE6">
        <w:rPr>
          <w:rFonts w:ascii="Times New Roman" w:hAnsi="Times New Roman"/>
        </w:rPr>
        <w:t xml:space="preserve">the </w:t>
      </w:r>
      <w:r w:rsidRPr="00FC4CE6">
        <w:rPr>
          <w:rFonts w:ascii="Times New Roman" w:hAnsi="Times New Roman"/>
        </w:rPr>
        <w:t xml:space="preserve">shallow-set </w:t>
      </w:r>
      <w:r w:rsidR="00657A44" w:rsidRPr="00FC4CE6">
        <w:rPr>
          <w:rFonts w:ascii="Times New Roman" w:hAnsi="Times New Roman"/>
        </w:rPr>
        <w:t xml:space="preserve">sector </w:t>
      </w:r>
      <w:r w:rsidR="009079CC" w:rsidRPr="00FC4CE6">
        <w:rPr>
          <w:rFonts w:ascii="Times New Roman" w:hAnsi="Times New Roman"/>
        </w:rPr>
        <w:t xml:space="preserve">was </w:t>
      </w:r>
      <w:r w:rsidR="00FC4CE6" w:rsidRPr="00FC4CE6">
        <w:rPr>
          <w:rFonts w:ascii="Times New Roman" w:hAnsi="Times New Roman"/>
        </w:rPr>
        <w:t>1</w:t>
      </w:r>
      <w:r w:rsidR="009079CC" w:rsidRPr="00FC4CE6">
        <w:rPr>
          <w:rFonts w:ascii="Times New Roman" w:hAnsi="Times New Roman"/>
        </w:rPr>
        <w:t>6</w:t>
      </w:r>
      <w:r w:rsidR="00FC4CE6" w:rsidRPr="00FC4CE6">
        <w:rPr>
          <w:rFonts w:ascii="Times New Roman" w:hAnsi="Times New Roman"/>
        </w:rPr>
        <w:t>.2</w:t>
      </w:r>
      <w:r w:rsidR="009079CC" w:rsidRPr="00FC4CE6">
        <w:rPr>
          <w:rFonts w:ascii="Times New Roman" w:hAnsi="Times New Roman"/>
        </w:rPr>
        <w:t xml:space="preserve"> </w:t>
      </w:r>
      <w:proofErr w:type="spellStart"/>
      <w:r w:rsidR="009079CC" w:rsidRPr="00FC4CE6">
        <w:rPr>
          <w:rFonts w:ascii="Times New Roman" w:hAnsi="Times New Roman"/>
        </w:rPr>
        <w:t>kgs</w:t>
      </w:r>
      <w:proofErr w:type="spellEnd"/>
      <w:r w:rsidR="009079CC" w:rsidRPr="00FC4CE6">
        <w:rPr>
          <w:rFonts w:ascii="Times New Roman" w:hAnsi="Times New Roman"/>
        </w:rPr>
        <w:t xml:space="preserve"> higher than </w:t>
      </w:r>
      <w:r w:rsidR="00657A44" w:rsidRPr="00FC4CE6">
        <w:rPr>
          <w:rFonts w:ascii="Times New Roman" w:hAnsi="Times New Roman"/>
        </w:rPr>
        <w:t xml:space="preserve">swordfish </w:t>
      </w:r>
      <w:r w:rsidR="009079CC" w:rsidRPr="00FC4CE6">
        <w:rPr>
          <w:rFonts w:ascii="Times New Roman" w:hAnsi="Times New Roman"/>
        </w:rPr>
        <w:t xml:space="preserve">in </w:t>
      </w:r>
      <w:r w:rsidR="00657A44" w:rsidRPr="00FC4CE6">
        <w:rPr>
          <w:rFonts w:ascii="Times New Roman" w:hAnsi="Times New Roman"/>
        </w:rPr>
        <w:t xml:space="preserve">the </w:t>
      </w:r>
      <w:r w:rsidRPr="00FC4CE6">
        <w:rPr>
          <w:rFonts w:ascii="Times New Roman" w:hAnsi="Times New Roman"/>
        </w:rPr>
        <w:t xml:space="preserve">deep-set </w:t>
      </w:r>
      <w:r w:rsidR="00657A44" w:rsidRPr="00FC4CE6">
        <w:rPr>
          <w:rFonts w:ascii="Times New Roman" w:hAnsi="Times New Roman"/>
        </w:rPr>
        <w:t xml:space="preserve">sector </w:t>
      </w:r>
      <w:r w:rsidRPr="00FC4CE6">
        <w:rPr>
          <w:rFonts w:ascii="Times New Roman" w:hAnsi="Times New Roman"/>
        </w:rPr>
        <w:t>in 20</w:t>
      </w:r>
      <w:r w:rsidR="00FC4CE6" w:rsidRPr="00FC4CE6">
        <w:rPr>
          <w:rFonts w:ascii="Times New Roman" w:hAnsi="Times New Roman"/>
        </w:rPr>
        <w:t>2</w:t>
      </w:r>
      <w:r w:rsidRPr="00FC4CE6">
        <w:rPr>
          <w:rFonts w:ascii="Times New Roman" w:hAnsi="Times New Roman"/>
        </w:rPr>
        <w:t xml:space="preserve">1.  </w:t>
      </w:r>
      <w:r w:rsidR="00146A32" w:rsidRPr="00FC4CE6">
        <w:rPr>
          <w:rFonts w:ascii="Times New Roman" w:hAnsi="Times New Roman"/>
        </w:rPr>
        <w:t>The weight-</w:t>
      </w:r>
      <w:r w:rsidR="001373CE" w:rsidRPr="00FC4CE6">
        <w:rPr>
          <w:rFonts w:ascii="Times New Roman" w:hAnsi="Times New Roman"/>
        </w:rPr>
        <w:t xml:space="preserve">frequency </w:t>
      </w:r>
      <w:r w:rsidR="009079CC" w:rsidRPr="00FC4CE6">
        <w:rPr>
          <w:rFonts w:ascii="Times New Roman" w:hAnsi="Times New Roman"/>
        </w:rPr>
        <w:t xml:space="preserve">distribution </w:t>
      </w:r>
      <w:r w:rsidR="00146A32" w:rsidRPr="00FC4CE6">
        <w:rPr>
          <w:rFonts w:ascii="Times New Roman" w:hAnsi="Times New Roman"/>
        </w:rPr>
        <w:t xml:space="preserve">for </w:t>
      </w:r>
      <w:r w:rsidR="00A04B07" w:rsidRPr="00FC4CE6">
        <w:rPr>
          <w:rFonts w:ascii="Times New Roman" w:hAnsi="Times New Roman"/>
        </w:rPr>
        <w:t xml:space="preserve">the </w:t>
      </w:r>
      <w:r w:rsidR="00146A32" w:rsidRPr="00FC4CE6">
        <w:rPr>
          <w:rFonts w:ascii="Times New Roman" w:hAnsi="Times New Roman"/>
        </w:rPr>
        <w:t>shallow-set</w:t>
      </w:r>
      <w:r w:rsidR="001373CE" w:rsidRPr="00FC4CE6">
        <w:rPr>
          <w:rFonts w:ascii="Times New Roman" w:hAnsi="Times New Roman"/>
        </w:rPr>
        <w:t xml:space="preserve"> </w:t>
      </w:r>
      <w:r w:rsidR="00146A32" w:rsidRPr="00FC4CE6">
        <w:rPr>
          <w:rFonts w:ascii="Times New Roman" w:hAnsi="Times New Roman"/>
        </w:rPr>
        <w:t xml:space="preserve">and deep-set swordfish </w:t>
      </w:r>
      <w:r w:rsidR="00A04B07" w:rsidRPr="00FC4CE6">
        <w:rPr>
          <w:rFonts w:ascii="Times New Roman" w:hAnsi="Times New Roman"/>
        </w:rPr>
        <w:t xml:space="preserve">histograms </w:t>
      </w:r>
      <w:r w:rsidR="00FC4CE6" w:rsidRPr="00FC4CE6">
        <w:rPr>
          <w:rFonts w:ascii="Times New Roman" w:hAnsi="Times New Roman"/>
        </w:rPr>
        <w:t>differed with a higher proportion of small swordfish in the deep-set longline weight-frequency histogram</w:t>
      </w:r>
      <w:r w:rsidR="00A04B07" w:rsidRPr="00FC4CE6">
        <w:rPr>
          <w:rFonts w:ascii="Times New Roman" w:hAnsi="Times New Roman"/>
        </w:rPr>
        <w:t xml:space="preserve">.  </w:t>
      </w:r>
      <w:r w:rsidR="00FC4CE6" w:rsidRPr="00FC4CE6">
        <w:rPr>
          <w:rFonts w:ascii="Times New Roman" w:hAnsi="Times New Roman"/>
        </w:rPr>
        <w:t xml:space="preserve">The shallow-set swordfish histogram shows a </w:t>
      </w:r>
      <w:r w:rsidRPr="00FC4CE6">
        <w:rPr>
          <w:rFonts w:ascii="Times New Roman" w:hAnsi="Times New Roman"/>
        </w:rPr>
        <w:t xml:space="preserve">dominant </w:t>
      </w:r>
      <w:r w:rsidR="00146A32" w:rsidRPr="00FC4CE6">
        <w:rPr>
          <w:rFonts w:ascii="Times New Roman" w:hAnsi="Times New Roman"/>
        </w:rPr>
        <w:t xml:space="preserve">mode </w:t>
      </w:r>
      <w:r w:rsidR="00FC4CE6" w:rsidRPr="00FC4CE6">
        <w:rPr>
          <w:rFonts w:ascii="Times New Roman" w:hAnsi="Times New Roman"/>
        </w:rPr>
        <w:t xml:space="preserve">of fish </w:t>
      </w:r>
      <w:r w:rsidR="00146A32" w:rsidRPr="00FC4CE6">
        <w:rPr>
          <w:rFonts w:ascii="Times New Roman" w:hAnsi="Times New Roman"/>
        </w:rPr>
        <w:t>at the 2</w:t>
      </w:r>
      <w:r w:rsidR="00A04B07" w:rsidRPr="00FC4CE6">
        <w:rPr>
          <w:rFonts w:ascii="Times New Roman" w:hAnsi="Times New Roman"/>
        </w:rPr>
        <w:t>6</w:t>
      </w:r>
      <w:r w:rsidR="00146A32" w:rsidRPr="00FC4CE6">
        <w:rPr>
          <w:rFonts w:ascii="Times New Roman" w:hAnsi="Times New Roman"/>
        </w:rPr>
        <w:t>-</w:t>
      </w:r>
      <w:r w:rsidR="00A04B07" w:rsidRPr="00FC4CE6">
        <w:rPr>
          <w:rFonts w:ascii="Times New Roman" w:hAnsi="Times New Roman"/>
        </w:rPr>
        <w:t>5</w:t>
      </w:r>
      <w:r w:rsidR="00146A32" w:rsidRPr="00FC4CE6">
        <w:rPr>
          <w:rFonts w:ascii="Times New Roman" w:hAnsi="Times New Roman"/>
        </w:rPr>
        <w:t>0</w:t>
      </w:r>
      <w:r w:rsidRPr="00FC4CE6">
        <w:rPr>
          <w:rFonts w:ascii="Times New Roman" w:hAnsi="Times New Roman"/>
        </w:rPr>
        <w:t xml:space="preserve"> </w:t>
      </w:r>
      <w:r w:rsidR="00146A32" w:rsidRPr="00FC4CE6">
        <w:rPr>
          <w:rFonts w:ascii="Times New Roman" w:hAnsi="Times New Roman"/>
        </w:rPr>
        <w:t>kg interval</w:t>
      </w:r>
      <w:r w:rsidRPr="00FC4CE6">
        <w:rPr>
          <w:rFonts w:ascii="Times New Roman" w:hAnsi="Times New Roman"/>
        </w:rPr>
        <w:t xml:space="preserve"> </w:t>
      </w:r>
      <w:r w:rsidR="00FC4CE6" w:rsidRPr="00FC4CE6">
        <w:rPr>
          <w:rFonts w:ascii="Times New Roman" w:hAnsi="Times New Roman"/>
        </w:rPr>
        <w:t xml:space="preserve">while the deep-set histogram has a dominant mode of fish in the 1-25 kg interval </w:t>
      </w:r>
      <w:r w:rsidRPr="00FC4CE6">
        <w:rPr>
          <w:rFonts w:ascii="Times New Roman" w:hAnsi="Times New Roman"/>
        </w:rPr>
        <w:t xml:space="preserve">(Figures </w:t>
      </w:r>
      <w:r w:rsidR="000151B2" w:rsidRPr="00FC4CE6">
        <w:rPr>
          <w:rFonts w:ascii="Times New Roman" w:hAnsi="Times New Roman"/>
        </w:rPr>
        <w:t>10</w:t>
      </w:r>
      <w:r w:rsidRPr="00FC4CE6">
        <w:rPr>
          <w:rFonts w:ascii="Times New Roman" w:hAnsi="Times New Roman"/>
        </w:rPr>
        <w:t xml:space="preserve">a &amp; </w:t>
      </w:r>
      <w:r w:rsidR="000151B2" w:rsidRPr="00FC4CE6">
        <w:rPr>
          <w:rFonts w:ascii="Times New Roman" w:hAnsi="Times New Roman"/>
        </w:rPr>
        <w:t>10</w:t>
      </w:r>
      <w:r w:rsidRPr="00FC4CE6">
        <w:rPr>
          <w:rFonts w:ascii="Times New Roman" w:hAnsi="Times New Roman"/>
        </w:rPr>
        <w:t xml:space="preserve">b). </w:t>
      </w:r>
    </w:p>
    <w:p w14:paraId="75D22503" w14:textId="77777777" w:rsidR="00170DFB" w:rsidRPr="00A063BA" w:rsidRDefault="00170DFB">
      <w:pPr>
        <w:widowControl/>
        <w:rPr>
          <w:rFonts w:ascii="Times New Roman" w:hAnsi="Times New Roman"/>
          <w:highlight w:val="yellow"/>
        </w:rPr>
      </w:pPr>
    </w:p>
    <w:p w14:paraId="19E2EABD" w14:textId="77777777" w:rsidR="0079378A" w:rsidRDefault="0079378A" w:rsidP="003B5C68">
      <w:pPr>
        <w:widowControl/>
        <w:rPr>
          <w:rFonts w:ascii="Times New Roman" w:hAnsi="Times New Roman"/>
          <w:b/>
          <w:bCs/>
        </w:rPr>
      </w:pPr>
    </w:p>
    <w:p w14:paraId="315417DF" w14:textId="77777777" w:rsidR="0079378A" w:rsidRDefault="0079378A" w:rsidP="003B5C68">
      <w:pPr>
        <w:widowControl/>
        <w:rPr>
          <w:rFonts w:ascii="Times New Roman" w:hAnsi="Times New Roman"/>
          <w:b/>
          <w:bCs/>
        </w:rPr>
      </w:pPr>
    </w:p>
    <w:p w14:paraId="02249D3B" w14:textId="77777777" w:rsidR="005B66AD" w:rsidRDefault="005B66AD" w:rsidP="003B5C68">
      <w:pPr>
        <w:widowControl/>
        <w:rPr>
          <w:rFonts w:ascii="Times New Roman" w:hAnsi="Times New Roman"/>
          <w:b/>
          <w:bCs/>
        </w:rPr>
      </w:pPr>
    </w:p>
    <w:p w14:paraId="51B0A465" w14:textId="77777777" w:rsidR="00922E4F" w:rsidRDefault="00922E4F" w:rsidP="003B5C68">
      <w:pPr>
        <w:widowControl/>
        <w:rPr>
          <w:rFonts w:ascii="Times New Roman" w:hAnsi="Times New Roman"/>
          <w:b/>
          <w:bCs/>
        </w:rPr>
      </w:pPr>
    </w:p>
    <w:p w14:paraId="009F86DF" w14:textId="77777777" w:rsidR="00922E4F" w:rsidRDefault="00922E4F" w:rsidP="003B5C68">
      <w:pPr>
        <w:widowControl/>
        <w:rPr>
          <w:rFonts w:ascii="Times New Roman" w:hAnsi="Times New Roman"/>
          <w:b/>
          <w:bCs/>
        </w:rPr>
      </w:pPr>
    </w:p>
    <w:p w14:paraId="0305CAC5" w14:textId="77777777" w:rsidR="00922E4F" w:rsidRDefault="00922E4F" w:rsidP="003B5C68">
      <w:pPr>
        <w:widowControl/>
        <w:rPr>
          <w:rFonts w:ascii="Times New Roman" w:hAnsi="Times New Roman"/>
          <w:b/>
          <w:bCs/>
        </w:rPr>
      </w:pPr>
    </w:p>
    <w:p w14:paraId="10408C10" w14:textId="77777777" w:rsidR="00922E4F" w:rsidRDefault="00922E4F" w:rsidP="003B5C68">
      <w:pPr>
        <w:widowControl/>
        <w:rPr>
          <w:rFonts w:ascii="Times New Roman" w:hAnsi="Times New Roman"/>
          <w:b/>
          <w:bCs/>
        </w:rPr>
      </w:pPr>
    </w:p>
    <w:p w14:paraId="1749EC09" w14:textId="77777777" w:rsidR="0079378A" w:rsidRDefault="0079378A" w:rsidP="003B5C68">
      <w:pPr>
        <w:widowControl/>
        <w:rPr>
          <w:rFonts w:ascii="Times New Roman" w:hAnsi="Times New Roman"/>
          <w:b/>
          <w:bCs/>
        </w:rPr>
      </w:pPr>
    </w:p>
    <w:p w14:paraId="09F0D287" w14:textId="77777777" w:rsidR="007C44E6" w:rsidRPr="00240915" w:rsidRDefault="00170DFB" w:rsidP="003B5C68">
      <w:pPr>
        <w:widowControl/>
        <w:rPr>
          <w:rFonts w:ascii="Times New Roman" w:hAnsi="Times New Roman"/>
          <w:b/>
          <w:bCs/>
        </w:rPr>
      </w:pPr>
      <w:r w:rsidRPr="00FC286A">
        <w:rPr>
          <w:rFonts w:ascii="Times New Roman" w:hAnsi="Times New Roman"/>
          <w:b/>
          <w:bCs/>
        </w:rPr>
        <w:t>2. DATA SOURCES</w:t>
      </w:r>
    </w:p>
    <w:p w14:paraId="76C9382E" w14:textId="77777777" w:rsidR="003B5C68" w:rsidRPr="00791320" w:rsidRDefault="003B5C68" w:rsidP="003B5C68">
      <w:pPr>
        <w:widowControl/>
        <w:rPr>
          <w:rFonts w:ascii="Times New Roman" w:hAnsi="Times New Roman"/>
          <w:b/>
          <w:bCs/>
          <w:highlight w:val="yellow"/>
        </w:rPr>
      </w:pPr>
    </w:p>
    <w:p w14:paraId="207D2893" w14:textId="77777777" w:rsidR="00170DFB" w:rsidRPr="00240915" w:rsidRDefault="00170DFB">
      <w:pPr>
        <w:widowControl/>
        <w:jc w:val="center"/>
        <w:rPr>
          <w:rFonts w:ascii="Times New Roman" w:hAnsi="Times New Roman"/>
        </w:rPr>
      </w:pPr>
      <w:r w:rsidRPr="00240915">
        <w:rPr>
          <w:rFonts w:ascii="Times New Roman" w:hAnsi="Times New Roman"/>
          <w:b/>
          <w:bCs/>
        </w:rPr>
        <w:t>Hawaii</w:t>
      </w:r>
    </w:p>
    <w:p w14:paraId="7C8A41D3" w14:textId="77777777" w:rsidR="00170DFB" w:rsidRPr="00E66538" w:rsidRDefault="00170DFB">
      <w:pPr>
        <w:widowControl/>
        <w:rPr>
          <w:rFonts w:ascii="Times New Roman" w:hAnsi="Times New Roman"/>
          <w:highlight w:val="cyan"/>
        </w:rPr>
      </w:pPr>
    </w:p>
    <w:p w14:paraId="5F0C4538" w14:textId="77777777" w:rsidR="00170DFB" w:rsidRPr="00E66538" w:rsidRDefault="00170DFB">
      <w:pPr>
        <w:widowControl/>
        <w:rPr>
          <w:rFonts w:ascii="Times New Roman" w:hAnsi="Times New Roman"/>
          <w:highlight w:val="cyan"/>
        </w:rPr>
        <w:sectPr w:rsidR="00170DFB" w:rsidRPr="00E66538" w:rsidSect="00922E4F">
          <w:type w:val="continuous"/>
          <w:pgSz w:w="12240" w:h="15840"/>
          <w:pgMar w:top="1440" w:right="1080" w:bottom="1440" w:left="1080" w:header="1440" w:footer="1440" w:gutter="0"/>
          <w:cols w:space="720"/>
          <w:noEndnote/>
          <w:docGrid w:linePitch="326"/>
        </w:sectPr>
      </w:pPr>
    </w:p>
    <w:p w14:paraId="74C86210" w14:textId="77777777" w:rsidR="00DD29F9" w:rsidRPr="002E6B5B" w:rsidRDefault="00170DFB" w:rsidP="00DD29F9">
      <w:pPr>
        <w:widowControl/>
        <w:ind w:firstLine="720"/>
        <w:rPr>
          <w:rFonts w:ascii="Times New Roman" w:hAnsi="Times New Roman"/>
        </w:rPr>
      </w:pPr>
      <w:r w:rsidRPr="002E6B5B">
        <w:rPr>
          <w:rFonts w:ascii="Times New Roman" w:hAnsi="Times New Roman"/>
        </w:rPr>
        <w:t>Federal longline logbook</w:t>
      </w:r>
      <w:r w:rsidR="00C730EE" w:rsidRPr="002E6B5B">
        <w:rPr>
          <w:rFonts w:ascii="Times New Roman" w:hAnsi="Times New Roman"/>
        </w:rPr>
        <w:t>s</w:t>
      </w:r>
      <w:r w:rsidR="00C61066" w:rsidRPr="002E6B5B">
        <w:rPr>
          <w:rFonts w:ascii="Times New Roman" w:hAnsi="Times New Roman"/>
        </w:rPr>
        <w:t xml:space="preserve"> </w:t>
      </w:r>
      <w:r w:rsidR="00645399" w:rsidRPr="002E6B5B">
        <w:rPr>
          <w:rFonts w:ascii="Times New Roman" w:hAnsi="Times New Roman"/>
        </w:rPr>
        <w:t xml:space="preserve">have been mandatory for Hawaii-based longline vessels </w:t>
      </w:r>
      <w:r w:rsidR="00C61066" w:rsidRPr="002E6B5B">
        <w:rPr>
          <w:rFonts w:ascii="Times New Roman" w:hAnsi="Times New Roman"/>
        </w:rPr>
        <w:t xml:space="preserve">since November 1990.  </w:t>
      </w:r>
      <w:r w:rsidR="00C730EE" w:rsidRPr="002E6B5B">
        <w:rPr>
          <w:rFonts w:ascii="Times New Roman" w:hAnsi="Times New Roman"/>
        </w:rPr>
        <w:t xml:space="preserve">The Federal longline logbook data </w:t>
      </w:r>
      <w:r w:rsidR="009B04B1" w:rsidRPr="002E6B5B">
        <w:rPr>
          <w:rFonts w:ascii="Times New Roman" w:hAnsi="Times New Roman"/>
        </w:rPr>
        <w:t>provide</w:t>
      </w:r>
      <w:r w:rsidR="00357256" w:rsidRPr="002E6B5B">
        <w:rPr>
          <w:rFonts w:ascii="Times New Roman" w:hAnsi="Times New Roman"/>
        </w:rPr>
        <w:t xml:space="preserve"> </w:t>
      </w:r>
      <w:r w:rsidR="009B04B1" w:rsidRPr="002E6B5B">
        <w:rPr>
          <w:rFonts w:ascii="Times New Roman" w:hAnsi="Times New Roman"/>
        </w:rPr>
        <w:t xml:space="preserve">detailed information among the various </w:t>
      </w:r>
      <w:r w:rsidR="00C730EE" w:rsidRPr="002E6B5B">
        <w:rPr>
          <w:rFonts w:ascii="Times New Roman" w:hAnsi="Times New Roman"/>
        </w:rPr>
        <w:t xml:space="preserve">data sets for the Hawaii-based longline fishery.  </w:t>
      </w:r>
      <w:r w:rsidR="00C61066" w:rsidRPr="002E6B5B">
        <w:rPr>
          <w:rFonts w:ascii="Times New Roman" w:hAnsi="Times New Roman"/>
        </w:rPr>
        <w:t>Logbook</w:t>
      </w:r>
      <w:r w:rsidR="00645399" w:rsidRPr="002E6B5B">
        <w:rPr>
          <w:rFonts w:ascii="Times New Roman" w:hAnsi="Times New Roman"/>
        </w:rPr>
        <w:t>s</w:t>
      </w:r>
      <w:r w:rsidR="00C61066" w:rsidRPr="002E6B5B">
        <w:rPr>
          <w:rFonts w:ascii="Times New Roman" w:hAnsi="Times New Roman"/>
        </w:rPr>
        <w:t xml:space="preserve"> </w:t>
      </w:r>
      <w:r w:rsidR="00645399" w:rsidRPr="002E6B5B">
        <w:rPr>
          <w:rFonts w:ascii="Times New Roman" w:hAnsi="Times New Roman"/>
        </w:rPr>
        <w:t xml:space="preserve">must be maintained by vessel operators and </w:t>
      </w:r>
      <w:r w:rsidRPr="002E6B5B">
        <w:rPr>
          <w:rFonts w:ascii="Times New Roman" w:hAnsi="Times New Roman"/>
        </w:rPr>
        <w:t>submi</w:t>
      </w:r>
      <w:r w:rsidR="00C61066" w:rsidRPr="002E6B5B">
        <w:rPr>
          <w:rFonts w:ascii="Times New Roman" w:hAnsi="Times New Roman"/>
        </w:rPr>
        <w:t>t</w:t>
      </w:r>
      <w:r w:rsidRPr="002E6B5B">
        <w:rPr>
          <w:rFonts w:ascii="Times New Roman" w:hAnsi="Times New Roman"/>
        </w:rPr>
        <w:t>t</w:t>
      </w:r>
      <w:r w:rsidR="00C61066" w:rsidRPr="002E6B5B">
        <w:rPr>
          <w:rFonts w:ascii="Times New Roman" w:hAnsi="Times New Roman"/>
        </w:rPr>
        <w:t>ed</w:t>
      </w:r>
      <w:r w:rsidRPr="002E6B5B">
        <w:rPr>
          <w:rFonts w:ascii="Times New Roman" w:hAnsi="Times New Roman"/>
        </w:rPr>
        <w:t xml:space="preserve"> after each trip.  Data recorded in the logbooks include: </w:t>
      </w:r>
      <w:r w:rsidR="00284668" w:rsidRPr="002E6B5B">
        <w:rPr>
          <w:rFonts w:ascii="Times New Roman" w:hAnsi="Times New Roman"/>
        </w:rPr>
        <w:t xml:space="preserve">vessel, date, </w:t>
      </w:r>
      <w:r w:rsidRPr="002E6B5B">
        <w:rPr>
          <w:rFonts w:ascii="Times New Roman" w:hAnsi="Times New Roman"/>
        </w:rPr>
        <w:t xml:space="preserve">fishing </w:t>
      </w:r>
      <w:r w:rsidR="000A648D" w:rsidRPr="002E6B5B">
        <w:rPr>
          <w:rFonts w:ascii="Times New Roman" w:hAnsi="Times New Roman"/>
        </w:rPr>
        <w:t>location</w:t>
      </w:r>
      <w:r w:rsidR="00604532" w:rsidRPr="002E6B5B">
        <w:rPr>
          <w:rFonts w:ascii="Times New Roman" w:hAnsi="Times New Roman"/>
        </w:rPr>
        <w:t xml:space="preserve">, effort and gear configuration, </w:t>
      </w:r>
      <w:proofErr w:type="gramStart"/>
      <w:r w:rsidR="00C730EE" w:rsidRPr="002E6B5B">
        <w:rPr>
          <w:rFonts w:ascii="Times New Roman" w:hAnsi="Times New Roman"/>
        </w:rPr>
        <w:t>catch</w:t>
      </w:r>
      <w:proofErr w:type="gramEnd"/>
      <w:r w:rsidR="00C730EE" w:rsidRPr="002E6B5B">
        <w:rPr>
          <w:rFonts w:ascii="Times New Roman" w:hAnsi="Times New Roman"/>
        </w:rPr>
        <w:t xml:space="preserve"> by species, </w:t>
      </w:r>
      <w:r w:rsidRPr="002E6B5B">
        <w:rPr>
          <w:rFonts w:ascii="Times New Roman" w:hAnsi="Times New Roman"/>
        </w:rPr>
        <w:t>and interactions with protected species.</w:t>
      </w:r>
      <w:r w:rsidR="00DD29F9" w:rsidRPr="002E6B5B">
        <w:rPr>
          <w:rFonts w:ascii="Times New Roman" w:hAnsi="Times New Roman"/>
        </w:rPr>
        <w:t xml:space="preserve">  Coverage of the Federal longline logbook data is estimated to be </w:t>
      </w:r>
      <w:r w:rsidR="00357256" w:rsidRPr="002E6B5B">
        <w:rPr>
          <w:rFonts w:ascii="Times New Roman" w:hAnsi="Times New Roman"/>
        </w:rPr>
        <w:t xml:space="preserve">very close to </w:t>
      </w:r>
      <w:r w:rsidR="00DD29F9" w:rsidRPr="002E6B5B">
        <w:rPr>
          <w:rFonts w:ascii="Times New Roman" w:hAnsi="Times New Roman"/>
        </w:rPr>
        <w:t>100%.</w:t>
      </w:r>
      <w:r w:rsidR="00473277">
        <w:rPr>
          <w:rFonts w:ascii="Times New Roman" w:hAnsi="Times New Roman"/>
        </w:rPr>
        <w:t xml:space="preserve">  The U.S. longline fishery transitioned </w:t>
      </w:r>
      <w:r w:rsidR="00800598">
        <w:rPr>
          <w:rFonts w:ascii="Times New Roman" w:hAnsi="Times New Roman"/>
        </w:rPr>
        <w:t xml:space="preserve">from paper logbooks </w:t>
      </w:r>
      <w:r w:rsidR="00473277">
        <w:rPr>
          <w:rFonts w:ascii="Times New Roman" w:hAnsi="Times New Roman"/>
        </w:rPr>
        <w:t>to an electronic logbook data collection system from 2018.</w:t>
      </w:r>
    </w:p>
    <w:p w14:paraId="4666EF28" w14:textId="77777777" w:rsidR="00170DFB" w:rsidRPr="002E6B5B" w:rsidRDefault="00170DFB">
      <w:pPr>
        <w:widowControl/>
        <w:rPr>
          <w:rFonts w:ascii="Times New Roman" w:hAnsi="Times New Roman"/>
        </w:rPr>
      </w:pPr>
    </w:p>
    <w:p w14:paraId="75F1A85F" w14:textId="77777777" w:rsidR="00170DFB" w:rsidRPr="002E6B5B" w:rsidRDefault="009B04B1">
      <w:pPr>
        <w:widowControl/>
        <w:ind w:firstLine="720"/>
        <w:rPr>
          <w:rFonts w:ascii="Times New Roman" w:hAnsi="Times New Roman"/>
        </w:rPr>
      </w:pPr>
      <w:r w:rsidRPr="002E6B5B">
        <w:rPr>
          <w:rFonts w:ascii="Times New Roman" w:hAnsi="Times New Roman"/>
        </w:rPr>
        <w:t>From 1987-2000, m</w:t>
      </w:r>
      <w:r w:rsidR="00170DFB" w:rsidRPr="002E6B5B">
        <w:rPr>
          <w:rFonts w:ascii="Times New Roman" w:hAnsi="Times New Roman"/>
        </w:rPr>
        <w:t xml:space="preserve">arket data on longline landings were </w:t>
      </w:r>
      <w:r w:rsidR="00284668" w:rsidRPr="002E6B5B">
        <w:rPr>
          <w:rFonts w:ascii="Times New Roman" w:hAnsi="Times New Roman"/>
        </w:rPr>
        <w:t xml:space="preserve">collected </w:t>
      </w:r>
      <w:r w:rsidR="000009AF" w:rsidRPr="002E6B5B">
        <w:rPr>
          <w:rFonts w:ascii="Times New Roman" w:hAnsi="Times New Roman"/>
        </w:rPr>
        <w:t xml:space="preserve">at the Honolulu fish auction </w:t>
      </w:r>
      <w:r w:rsidR="00284668" w:rsidRPr="002E6B5B">
        <w:rPr>
          <w:rFonts w:ascii="Times New Roman" w:hAnsi="Times New Roman"/>
        </w:rPr>
        <w:t>by the NMFS</w:t>
      </w:r>
      <w:r w:rsidR="00170DFB" w:rsidRPr="002E6B5B">
        <w:rPr>
          <w:rFonts w:ascii="Times New Roman" w:hAnsi="Times New Roman"/>
        </w:rPr>
        <w:t xml:space="preserve">.  </w:t>
      </w:r>
      <w:r w:rsidR="000463DF" w:rsidRPr="002E6B5B">
        <w:rPr>
          <w:rFonts w:ascii="Times New Roman" w:hAnsi="Times New Roman"/>
        </w:rPr>
        <w:t>Individual fish w</w:t>
      </w:r>
      <w:r w:rsidR="00525C0D" w:rsidRPr="002E6B5B">
        <w:rPr>
          <w:rFonts w:ascii="Times New Roman" w:hAnsi="Times New Roman"/>
        </w:rPr>
        <w:t xml:space="preserve">eights were obtained from </w:t>
      </w:r>
      <w:r w:rsidR="00170DFB" w:rsidRPr="002E6B5B">
        <w:rPr>
          <w:rFonts w:ascii="Times New Roman" w:hAnsi="Times New Roman"/>
        </w:rPr>
        <w:t>25%- 90% of fish landed by the Hawaii-based longline fishery</w:t>
      </w:r>
      <w:r w:rsidR="000463DF" w:rsidRPr="002E6B5B">
        <w:rPr>
          <w:rFonts w:ascii="Times New Roman" w:hAnsi="Times New Roman"/>
        </w:rPr>
        <w:t xml:space="preserve"> and </w:t>
      </w:r>
      <w:r w:rsidR="00170DFB" w:rsidRPr="002E6B5B">
        <w:rPr>
          <w:rFonts w:ascii="Times New Roman" w:hAnsi="Times New Roman"/>
        </w:rPr>
        <w:t>recorded to the nearest half pound.  Weights were raised to an estimated whole weight when processing or damage was observed.  Sex of fish was not available as most swordfish were landed in processed form (headed, finned, and gutted).  Th</w:t>
      </w:r>
      <w:r w:rsidR="00284668" w:rsidRPr="002E6B5B">
        <w:rPr>
          <w:rFonts w:ascii="Times New Roman" w:hAnsi="Times New Roman"/>
        </w:rPr>
        <w:t xml:space="preserve">e </w:t>
      </w:r>
      <w:r w:rsidR="000009AF" w:rsidRPr="002E6B5B">
        <w:rPr>
          <w:rFonts w:ascii="Times New Roman" w:hAnsi="Times New Roman"/>
        </w:rPr>
        <w:t xml:space="preserve">responsibility for collecting </w:t>
      </w:r>
      <w:r w:rsidR="00284668" w:rsidRPr="002E6B5B">
        <w:rPr>
          <w:rFonts w:ascii="Times New Roman" w:hAnsi="Times New Roman"/>
        </w:rPr>
        <w:t xml:space="preserve">market data </w:t>
      </w:r>
      <w:r w:rsidR="00170DFB" w:rsidRPr="002E6B5B">
        <w:rPr>
          <w:rFonts w:ascii="Times New Roman" w:hAnsi="Times New Roman"/>
        </w:rPr>
        <w:t xml:space="preserve">was </w:t>
      </w:r>
      <w:r w:rsidR="000009AF" w:rsidRPr="002E6B5B">
        <w:rPr>
          <w:rFonts w:ascii="Times New Roman" w:hAnsi="Times New Roman"/>
        </w:rPr>
        <w:t>transferred to</w:t>
      </w:r>
      <w:r w:rsidR="00170DFB" w:rsidRPr="002E6B5B">
        <w:rPr>
          <w:rFonts w:ascii="Times New Roman" w:hAnsi="Times New Roman"/>
        </w:rPr>
        <w:t xml:space="preserve"> the State of Hawaii</w:t>
      </w:r>
      <w:r w:rsidR="008B77D6" w:rsidRPr="002E6B5B">
        <w:rPr>
          <w:rFonts w:ascii="Times New Roman" w:hAnsi="Times New Roman"/>
        </w:rPr>
        <w:t>, Division Aquatic Resources (DAR)</w:t>
      </w:r>
      <w:r w:rsidR="00170DFB" w:rsidRPr="002E6B5B">
        <w:rPr>
          <w:rFonts w:ascii="Times New Roman" w:hAnsi="Times New Roman"/>
        </w:rPr>
        <w:t xml:space="preserve"> in 200</w:t>
      </w:r>
      <w:r w:rsidR="00657A44" w:rsidRPr="002E6B5B">
        <w:rPr>
          <w:rFonts w:ascii="Times New Roman" w:hAnsi="Times New Roman"/>
        </w:rPr>
        <w:t>0</w:t>
      </w:r>
      <w:r w:rsidR="00170DFB" w:rsidRPr="002E6B5B">
        <w:rPr>
          <w:rFonts w:ascii="Times New Roman" w:hAnsi="Times New Roman"/>
        </w:rPr>
        <w:t xml:space="preserve">.  Coverage of the </w:t>
      </w:r>
      <w:r w:rsidR="008B77D6" w:rsidRPr="002E6B5B">
        <w:rPr>
          <w:rFonts w:ascii="Times New Roman" w:hAnsi="Times New Roman"/>
        </w:rPr>
        <w:t xml:space="preserve">DAR </w:t>
      </w:r>
      <w:r w:rsidR="000009AF" w:rsidRPr="002E6B5B">
        <w:rPr>
          <w:rFonts w:ascii="Times New Roman" w:hAnsi="Times New Roman"/>
        </w:rPr>
        <w:t xml:space="preserve">market data </w:t>
      </w:r>
      <w:r w:rsidR="008B77D6" w:rsidRPr="002E6B5B">
        <w:rPr>
          <w:rFonts w:ascii="Times New Roman" w:hAnsi="Times New Roman"/>
        </w:rPr>
        <w:t>i</w:t>
      </w:r>
      <w:r w:rsidR="000009AF" w:rsidRPr="002E6B5B">
        <w:rPr>
          <w:rFonts w:ascii="Times New Roman" w:hAnsi="Times New Roman"/>
        </w:rPr>
        <w:t>s</w:t>
      </w:r>
      <w:r w:rsidR="008B77D6" w:rsidRPr="002E6B5B">
        <w:rPr>
          <w:rFonts w:ascii="Times New Roman" w:hAnsi="Times New Roman"/>
        </w:rPr>
        <w:t xml:space="preserve"> estimated to be in excess of </w:t>
      </w:r>
      <w:r w:rsidR="00B463ED" w:rsidRPr="002E6B5B">
        <w:rPr>
          <w:rFonts w:ascii="Times New Roman" w:hAnsi="Times New Roman"/>
        </w:rPr>
        <w:t>9</w:t>
      </w:r>
      <w:r w:rsidR="00B663F3" w:rsidRPr="002E6B5B">
        <w:rPr>
          <w:rFonts w:ascii="Times New Roman" w:hAnsi="Times New Roman"/>
        </w:rPr>
        <w:t>5</w:t>
      </w:r>
      <w:r w:rsidR="00B463ED" w:rsidRPr="002E6B5B">
        <w:rPr>
          <w:rFonts w:ascii="Times New Roman" w:hAnsi="Times New Roman"/>
        </w:rPr>
        <w:t>%</w:t>
      </w:r>
      <w:r w:rsidR="00170DFB" w:rsidRPr="002E6B5B">
        <w:rPr>
          <w:rFonts w:ascii="Times New Roman" w:hAnsi="Times New Roman"/>
        </w:rPr>
        <w:t>.</w:t>
      </w:r>
    </w:p>
    <w:p w14:paraId="52D5325B" w14:textId="77777777" w:rsidR="00170DFB" w:rsidRPr="002E6B5B" w:rsidRDefault="00170DFB">
      <w:pPr>
        <w:widowControl/>
        <w:rPr>
          <w:rFonts w:ascii="Times New Roman" w:hAnsi="Times New Roman"/>
        </w:rPr>
      </w:pPr>
    </w:p>
    <w:p w14:paraId="57F9B1FC" w14:textId="77777777" w:rsidR="00170DFB" w:rsidRPr="002E6B5B" w:rsidRDefault="00170DFB" w:rsidP="00612DF5">
      <w:pPr>
        <w:widowControl/>
        <w:ind w:firstLine="720"/>
        <w:rPr>
          <w:rFonts w:ascii="Times New Roman" w:hAnsi="Times New Roman"/>
        </w:rPr>
      </w:pPr>
      <w:r w:rsidRPr="002E6B5B">
        <w:rPr>
          <w:rFonts w:ascii="Times New Roman" w:hAnsi="Times New Roman"/>
        </w:rPr>
        <w:t>Data collection by at-sea observers was initiated in 1990 when Hawaii-based longline vessels volunteered to take observers aboard to investigate longline fishery interactions with Hawaiian monk seals (</w:t>
      </w:r>
      <w:proofErr w:type="spellStart"/>
      <w:r w:rsidRPr="002E6B5B">
        <w:rPr>
          <w:rFonts w:ascii="Times New Roman" w:hAnsi="Times New Roman"/>
          <w:i/>
          <w:iCs/>
        </w:rPr>
        <w:t>Monachus</w:t>
      </w:r>
      <w:proofErr w:type="spellEnd"/>
      <w:r w:rsidRPr="002E6B5B">
        <w:rPr>
          <w:rFonts w:ascii="Times New Roman" w:hAnsi="Times New Roman"/>
          <w:i/>
          <w:iCs/>
        </w:rPr>
        <w:t xml:space="preserve"> </w:t>
      </w:r>
      <w:proofErr w:type="spellStart"/>
      <w:r w:rsidRPr="002E6B5B">
        <w:rPr>
          <w:rFonts w:ascii="Times New Roman" w:hAnsi="Times New Roman"/>
          <w:i/>
          <w:iCs/>
        </w:rPr>
        <w:t>schauinslandi</w:t>
      </w:r>
      <w:proofErr w:type="spellEnd"/>
      <w:r w:rsidRPr="002E6B5B">
        <w:rPr>
          <w:rFonts w:ascii="Times New Roman" w:hAnsi="Times New Roman"/>
        </w:rPr>
        <w:t>) (Dollar</w:t>
      </w:r>
      <w:r w:rsidR="000F269E" w:rsidRPr="002E6B5B">
        <w:rPr>
          <w:rFonts w:ascii="Times New Roman" w:hAnsi="Times New Roman"/>
        </w:rPr>
        <w:t>,</w:t>
      </w:r>
      <w:r w:rsidRPr="002E6B5B">
        <w:rPr>
          <w:rFonts w:ascii="Times New Roman" w:hAnsi="Times New Roman"/>
        </w:rPr>
        <w:t xml:space="preserve"> 1991).  A mandatory observer program began in February 1994 (Dollar, 1994) </w:t>
      </w:r>
      <w:r w:rsidR="00E41697" w:rsidRPr="002E6B5B">
        <w:rPr>
          <w:rFonts w:ascii="Times New Roman" w:hAnsi="Times New Roman"/>
        </w:rPr>
        <w:t>using stati</w:t>
      </w:r>
      <w:r w:rsidR="00A95C04" w:rsidRPr="002E6B5B">
        <w:rPr>
          <w:rFonts w:ascii="Times New Roman" w:hAnsi="Times New Roman"/>
        </w:rPr>
        <w:t>s</w:t>
      </w:r>
      <w:r w:rsidR="00E41697" w:rsidRPr="002E6B5B">
        <w:rPr>
          <w:rFonts w:ascii="Times New Roman" w:hAnsi="Times New Roman"/>
        </w:rPr>
        <w:t xml:space="preserve">tical guidelines </w:t>
      </w:r>
      <w:r w:rsidRPr="002E6B5B">
        <w:rPr>
          <w:rFonts w:ascii="Times New Roman" w:hAnsi="Times New Roman"/>
        </w:rPr>
        <w:t>to improve the estimates of incidental take</w:t>
      </w:r>
      <w:r w:rsidR="000F269E" w:rsidRPr="002E6B5B">
        <w:rPr>
          <w:rFonts w:ascii="Times New Roman" w:hAnsi="Times New Roman"/>
        </w:rPr>
        <w:t>s</w:t>
      </w:r>
      <w:r w:rsidRPr="002E6B5B">
        <w:rPr>
          <w:rFonts w:ascii="Times New Roman" w:hAnsi="Times New Roman"/>
        </w:rPr>
        <w:t xml:space="preserve"> of sea turtles</w:t>
      </w:r>
      <w:r w:rsidR="00E41697" w:rsidRPr="002E6B5B">
        <w:rPr>
          <w:rFonts w:ascii="Times New Roman" w:hAnsi="Times New Roman"/>
        </w:rPr>
        <w:t xml:space="preserve"> (</w:t>
      </w:r>
      <w:proofErr w:type="spellStart"/>
      <w:r w:rsidR="00E41697" w:rsidRPr="002E6B5B">
        <w:rPr>
          <w:rFonts w:ascii="Times New Roman" w:hAnsi="Times New Roman"/>
        </w:rPr>
        <w:t>Dinardo</w:t>
      </w:r>
      <w:proofErr w:type="spellEnd"/>
      <w:r w:rsidR="000F269E" w:rsidRPr="002E6B5B">
        <w:rPr>
          <w:rFonts w:ascii="Times New Roman" w:hAnsi="Times New Roman"/>
        </w:rPr>
        <w:t>,</w:t>
      </w:r>
      <w:r w:rsidR="00E41697" w:rsidRPr="002E6B5B">
        <w:rPr>
          <w:rFonts w:ascii="Times New Roman" w:hAnsi="Times New Roman"/>
        </w:rPr>
        <w:t xml:space="preserve"> 1993)</w:t>
      </w:r>
      <w:r w:rsidRPr="002E6B5B">
        <w:rPr>
          <w:rFonts w:ascii="Times New Roman" w:hAnsi="Times New Roman"/>
        </w:rPr>
        <w:t>.  Observers covered about 5% of the total longline tr</w:t>
      </w:r>
      <w:r w:rsidR="00612DF5" w:rsidRPr="002E6B5B">
        <w:rPr>
          <w:rFonts w:ascii="Times New Roman" w:hAnsi="Times New Roman"/>
        </w:rPr>
        <w:t>ips from 1994-1999</w:t>
      </w:r>
      <w:r w:rsidR="00A95C04" w:rsidRPr="002E6B5B">
        <w:rPr>
          <w:rFonts w:ascii="Times New Roman" w:hAnsi="Times New Roman"/>
        </w:rPr>
        <w:t xml:space="preserve">.  Observer coverage was then increased in response to new regulations and has remained at or above </w:t>
      </w:r>
      <w:r w:rsidRPr="002E6B5B">
        <w:rPr>
          <w:rFonts w:ascii="Times New Roman" w:hAnsi="Times New Roman"/>
        </w:rPr>
        <w:t xml:space="preserve">20% </w:t>
      </w:r>
      <w:r w:rsidR="00C263CA" w:rsidRPr="002E6B5B">
        <w:rPr>
          <w:rFonts w:ascii="Times New Roman" w:hAnsi="Times New Roman"/>
        </w:rPr>
        <w:t xml:space="preserve">for the deep-set tuna sector of the Hawaii-based longline fishery </w:t>
      </w:r>
      <w:r w:rsidR="00A95C04" w:rsidRPr="002E6B5B">
        <w:rPr>
          <w:rFonts w:ascii="Times New Roman" w:hAnsi="Times New Roman"/>
        </w:rPr>
        <w:t xml:space="preserve">from </w:t>
      </w:r>
      <w:r w:rsidRPr="002E6B5B">
        <w:rPr>
          <w:rFonts w:ascii="Times New Roman" w:hAnsi="Times New Roman"/>
        </w:rPr>
        <w:t>the latter part of 2000 through 20</w:t>
      </w:r>
      <w:r w:rsidR="00FC4CF4" w:rsidRPr="002E6B5B">
        <w:rPr>
          <w:rFonts w:ascii="Times New Roman" w:hAnsi="Times New Roman"/>
        </w:rPr>
        <w:t>1</w:t>
      </w:r>
      <w:r w:rsidR="00240915">
        <w:rPr>
          <w:rFonts w:ascii="Times New Roman" w:hAnsi="Times New Roman"/>
        </w:rPr>
        <w:t>6</w:t>
      </w:r>
      <w:r w:rsidRPr="002E6B5B">
        <w:rPr>
          <w:rFonts w:ascii="Times New Roman" w:hAnsi="Times New Roman"/>
        </w:rPr>
        <w:t xml:space="preserve">.  </w:t>
      </w:r>
      <w:r w:rsidR="00A76BD8" w:rsidRPr="002E6B5B">
        <w:rPr>
          <w:rFonts w:ascii="Times New Roman" w:hAnsi="Times New Roman"/>
        </w:rPr>
        <w:t xml:space="preserve">Beginning in 2004, observer coverage on </w:t>
      </w:r>
      <w:r w:rsidR="00C263CA" w:rsidRPr="002E6B5B">
        <w:rPr>
          <w:rFonts w:ascii="Times New Roman" w:hAnsi="Times New Roman"/>
        </w:rPr>
        <w:t xml:space="preserve">shallow-set </w:t>
      </w:r>
      <w:r w:rsidR="00A76BD8" w:rsidRPr="002E6B5B">
        <w:rPr>
          <w:rFonts w:ascii="Times New Roman" w:hAnsi="Times New Roman"/>
        </w:rPr>
        <w:t xml:space="preserve">trips targeting swordfish was 100%.  </w:t>
      </w:r>
      <w:r w:rsidR="00E37C05" w:rsidRPr="002E6B5B">
        <w:rPr>
          <w:rFonts w:ascii="Times New Roman" w:hAnsi="Times New Roman"/>
        </w:rPr>
        <w:t>The observer data are similar to logbooks, although more detailed</w:t>
      </w:r>
      <w:r w:rsidRPr="002E6B5B">
        <w:rPr>
          <w:rFonts w:ascii="Times New Roman" w:hAnsi="Times New Roman"/>
        </w:rPr>
        <w:t xml:space="preserve">.  </w:t>
      </w:r>
      <w:r w:rsidR="00C263CA" w:rsidRPr="002E6B5B">
        <w:rPr>
          <w:rFonts w:ascii="Times New Roman" w:hAnsi="Times New Roman"/>
        </w:rPr>
        <w:t>T</w:t>
      </w:r>
      <w:r w:rsidRPr="002E6B5B">
        <w:rPr>
          <w:rFonts w:ascii="Times New Roman" w:hAnsi="Times New Roman"/>
        </w:rPr>
        <w:t>he</w:t>
      </w:r>
      <w:r w:rsidR="00E37C05" w:rsidRPr="002E6B5B">
        <w:rPr>
          <w:rFonts w:ascii="Times New Roman" w:hAnsi="Times New Roman"/>
        </w:rPr>
        <w:t xml:space="preserve"> </w:t>
      </w:r>
      <w:r w:rsidR="00C263CA" w:rsidRPr="002E6B5B">
        <w:rPr>
          <w:rFonts w:ascii="Times New Roman" w:hAnsi="Times New Roman"/>
        </w:rPr>
        <w:t xml:space="preserve">primary purpose for the data collected by the </w:t>
      </w:r>
      <w:r w:rsidR="00E37C05" w:rsidRPr="002E6B5B">
        <w:rPr>
          <w:rFonts w:ascii="Times New Roman" w:hAnsi="Times New Roman"/>
        </w:rPr>
        <w:t xml:space="preserve">observer </w:t>
      </w:r>
      <w:r w:rsidR="00C263CA" w:rsidRPr="002E6B5B">
        <w:rPr>
          <w:rFonts w:ascii="Times New Roman" w:hAnsi="Times New Roman"/>
        </w:rPr>
        <w:t xml:space="preserve">program is </w:t>
      </w:r>
      <w:r w:rsidRPr="002E6B5B">
        <w:rPr>
          <w:rFonts w:ascii="Times New Roman" w:hAnsi="Times New Roman"/>
        </w:rPr>
        <w:t>to assess the fleet-wide impact of longlining on protected and endangered species</w:t>
      </w:r>
      <w:r w:rsidR="00525C0D" w:rsidRPr="002E6B5B">
        <w:rPr>
          <w:rFonts w:ascii="Times New Roman" w:hAnsi="Times New Roman"/>
        </w:rPr>
        <w:t xml:space="preserve"> </w:t>
      </w:r>
      <w:r w:rsidR="00FC286A">
        <w:rPr>
          <w:rFonts w:ascii="Times New Roman" w:hAnsi="Times New Roman"/>
        </w:rPr>
        <w:t xml:space="preserve">and </w:t>
      </w:r>
      <w:r w:rsidR="002D68FD" w:rsidRPr="002E6B5B">
        <w:rPr>
          <w:rFonts w:ascii="Times New Roman" w:hAnsi="Times New Roman"/>
        </w:rPr>
        <w:t>the</w:t>
      </w:r>
      <w:r w:rsidR="00FC286A">
        <w:rPr>
          <w:rFonts w:ascii="Times New Roman" w:hAnsi="Times New Roman"/>
        </w:rPr>
        <w:t>se</w:t>
      </w:r>
      <w:r w:rsidR="002D68FD" w:rsidRPr="002E6B5B">
        <w:rPr>
          <w:rFonts w:ascii="Times New Roman" w:hAnsi="Times New Roman"/>
        </w:rPr>
        <w:t xml:space="preserve"> data </w:t>
      </w:r>
      <w:r w:rsidR="00525C0D" w:rsidRPr="002E6B5B">
        <w:rPr>
          <w:rFonts w:ascii="Times New Roman" w:hAnsi="Times New Roman"/>
        </w:rPr>
        <w:t xml:space="preserve">are also used </w:t>
      </w:r>
      <w:r w:rsidR="000463DF" w:rsidRPr="002E6B5B">
        <w:rPr>
          <w:rFonts w:ascii="Times New Roman" w:hAnsi="Times New Roman"/>
        </w:rPr>
        <w:t xml:space="preserve">for </w:t>
      </w:r>
      <w:r w:rsidR="00525C0D" w:rsidRPr="002E6B5B">
        <w:rPr>
          <w:rFonts w:ascii="Times New Roman" w:hAnsi="Times New Roman"/>
        </w:rPr>
        <w:t xml:space="preserve">stock assessment </w:t>
      </w:r>
      <w:r w:rsidR="000463DF" w:rsidRPr="002E6B5B">
        <w:rPr>
          <w:rFonts w:ascii="Times New Roman" w:hAnsi="Times New Roman"/>
        </w:rPr>
        <w:t>purposes</w:t>
      </w:r>
      <w:r w:rsidRPr="002E6B5B">
        <w:rPr>
          <w:rFonts w:ascii="Times New Roman" w:hAnsi="Times New Roman"/>
        </w:rPr>
        <w:t xml:space="preserve">. </w:t>
      </w:r>
    </w:p>
    <w:p w14:paraId="212E0417" w14:textId="77777777" w:rsidR="00170DFB" w:rsidRPr="002E6B5B" w:rsidRDefault="00170DFB">
      <w:pPr>
        <w:widowControl/>
        <w:rPr>
          <w:rFonts w:ascii="Times New Roman" w:hAnsi="Times New Roman"/>
        </w:rPr>
      </w:pPr>
    </w:p>
    <w:p w14:paraId="7D5F9D46" w14:textId="77777777" w:rsidR="00170DFB" w:rsidRPr="00FC286A" w:rsidRDefault="00170DFB">
      <w:pPr>
        <w:widowControl/>
        <w:rPr>
          <w:rFonts w:ascii="Times New Roman" w:hAnsi="Times New Roman"/>
        </w:rPr>
        <w:sectPr w:rsidR="00170DFB" w:rsidRPr="00FC286A" w:rsidSect="002918AC">
          <w:type w:val="continuous"/>
          <w:pgSz w:w="12240" w:h="15840"/>
          <w:pgMar w:top="1080" w:right="1440" w:bottom="1440" w:left="1440" w:header="1440" w:footer="1440" w:gutter="0"/>
          <w:cols w:space="720"/>
          <w:noEndnote/>
        </w:sectPr>
      </w:pPr>
    </w:p>
    <w:p w14:paraId="58218C1A" w14:textId="77777777" w:rsidR="00170DFB" w:rsidRPr="00FC286A" w:rsidRDefault="00170DFB">
      <w:pPr>
        <w:widowControl/>
        <w:jc w:val="center"/>
        <w:rPr>
          <w:rFonts w:ascii="Times New Roman" w:hAnsi="Times New Roman"/>
        </w:rPr>
      </w:pPr>
      <w:r w:rsidRPr="00FC286A">
        <w:rPr>
          <w:rFonts w:ascii="Times New Roman" w:hAnsi="Times New Roman"/>
          <w:b/>
          <w:bCs/>
        </w:rPr>
        <w:t>California</w:t>
      </w:r>
    </w:p>
    <w:p w14:paraId="1A089D16" w14:textId="77777777" w:rsidR="00170DFB" w:rsidRPr="00FC286A" w:rsidRDefault="00170DFB">
      <w:pPr>
        <w:widowControl/>
        <w:rPr>
          <w:rFonts w:ascii="Times New Roman" w:hAnsi="Times New Roman"/>
        </w:rPr>
      </w:pPr>
    </w:p>
    <w:p w14:paraId="577F0E16" w14:textId="77777777" w:rsidR="00170DFB" w:rsidRPr="00FC286A" w:rsidRDefault="00170DFB">
      <w:pPr>
        <w:widowControl/>
        <w:ind w:firstLine="720"/>
        <w:rPr>
          <w:rFonts w:ascii="Times New Roman" w:hAnsi="Times New Roman"/>
        </w:rPr>
      </w:pPr>
      <w:r w:rsidRPr="00FC286A">
        <w:rPr>
          <w:rFonts w:ascii="Times New Roman" w:hAnsi="Times New Roman"/>
        </w:rPr>
        <w:t>The</w:t>
      </w:r>
      <w:r w:rsidR="00E41697" w:rsidRPr="00FC286A">
        <w:rPr>
          <w:rFonts w:ascii="Times New Roman" w:hAnsi="Times New Roman"/>
        </w:rPr>
        <w:t xml:space="preserve">re are four types of data on the </w:t>
      </w:r>
      <w:r w:rsidRPr="00FC286A">
        <w:rPr>
          <w:rFonts w:ascii="Times New Roman" w:hAnsi="Times New Roman"/>
        </w:rPr>
        <w:t>California-based longline fishery</w:t>
      </w:r>
      <w:r w:rsidR="00E41697" w:rsidRPr="00FC286A">
        <w:rPr>
          <w:rFonts w:ascii="Times New Roman" w:hAnsi="Times New Roman"/>
        </w:rPr>
        <w:t xml:space="preserve">: </w:t>
      </w:r>
      <w:r w:rsidR="0024590A" w:rsidRPr="00FC286A">
        <w:rPr>
          <w:rFonts w:ascii="Times New Roman" w:hAnsi="Times New Roman"/>
        </w:rPr>
        <w:t>CDFG</w:t>
      </w:r>
      <w:r w:rsidRPr="00FC286A">
        <w:rPr>
          <w:rFonts w:ascii="Times New Roman" w:hAnsi="Times New Roman"/>
        </w:rPr>
        <w:t xml:space="preserve"> landing receipts</w:t>
      </w:r>
      <w:r w:rsidR="00E41697" w:rsidRPr="00FC286A">
        <w:rPr>
          <w:rFonts w:ascii="Times New Roman" w:hAnsi="Times New Roman"/>
        </w:rPr>
        <w:t>;</w:t>
      </w:r>
      <w:r w:rsidRPr="00FC286A">
        <w:rPr>
          <w:rFonts w:ascii="Times New Roman" w:hAnsi="Times New Roman"/>
        </w:rPr>
        <w:t xml:space="preserve"> </w:t>
      </w:r>
      <w:r w:rsidR="0024590A" w:rsidRPr="00FC286A">
        <w:rPr>
          <w:rFonts w:ascii="Times New Roman" w:hAnsi="Times New Roman"/>
        </w:rPr>
        <w:t xml:space="preserve">CDFG and Federal daily longline </w:t>
      </w:r>
      <w:r w:rsidRPr="00FC286A">
        <w:rPr>
          <w:rFonts w:ascii="Times New Roman" w:hAnsi="Times New Roman"/>
        </w:rPr>
        <w:t>logbooks</w:t>
      </w:r>
      <w:r w:rsidR="00E41697" w:rsidRPr="00FC286A">
        <w:rPr>
          <w:rFonts w:ascii="Times New Roman" w:hAnsi="Times New Roman"/>
        </w:rPr>
        <w:t>;</w:t>
      </w:r>
      <w:r w:rsidRPr="00FC286A">
        <w:rPr>
          <w:rFonts w:ascii="Times New Roman" w:hAnsi="Times New Roman"/>
        </w:rPr>
        <w:t xml:space="preserve"> </w:t>
      </w:r>
      <w:r w:rsidR="00AC41D3" w:rsidRPr="00FC286A">
        <w:rPr>
          <w:rFonts w:ascii="Times New Roman" w:hAnsi="Times New Roman"/>
        </w:rPr>
        <w:t xml:space="preserve">dockside sampling </w:t>
      </w:r>
      <w:r w:rsidRPr="00FC286A">
        <w:rPr>
          <w:rFonts w:ascii="Times New Roman" w:hAnsi="Times New Roman"/>
        </w:rPr>
        <w:t xml:space="preserve">of </w:t>
      </w:r>
      <w:r w:rsidR="00AC41D3" w:rsidRPr="00FC286A">
        <w:rPr>
          <w:rFonts w:ascii="Times New Roman" w:hAnsi="Times New Roman"/>
        </w:rPr>
        <w:t xml:space="preserve">swordfish </w:t>
      </w:r>
      <w:r w:rsidRPr="00FC286A">
        <w:rPr>
          <w:rFonts w:ascii="Times New Roman" w:hAnsi="Times New Roman"/>
        </w:rPr>
        <w:t xml:space="preserve">landings </w:t>
      </w:r>
      <w:r w:rsidR="0024590A" w:rsidRPr="00FC286A">
        <w:rPr>
          <w:rFonts w:ascii="Times New Roman" w:hAnsi="Times New Roman"/>
        </w:rPr>
        <w:lastRenderedPageBreak/>
        <w:t xml:space="preserve">collected </w:t>
      </w:r>
      <w:r w:rsidRPr="00FC286A">
        <w:rPr>
          <w:rFonts w:ascii="Times New Roman" w:hAnsi="Times New Roman"/>
        </w:rPr>
        <w:t>by the CDFG</w:t>
      </w:r>
      <w:r w:rsidR="00E41697" w:rsidRPr="00FC286A">
        <w:rPr>
          <w:rFonts w:ascii="Times New Roman" w:hAnsi="Times New Roman"/>
        </w:rPr>
        <w:t>;</w:t>
      </w:r>
      <w:r w:rsidR="00F04463" w:rsidRPr="00FC286A">
        <w:rPr>
          <w:rFonts w:ascii="Times New Roman" w:hAnsi="Times New Roman"/>
        </w:rPr>
        <w:t xml:space="preserve"> and data collected at sea by NMFS observers</w:t>
      </w:r>
      <w:r w:rsidRPr="00FC286A">
        <w:rPr>
          <w:rFonts w:ascii="Times New Roman" w:hAnsi="Times New Roman"/>
        </w:rPr>
        <w:t xml:space="preserve">.  Landing receipts have been collected </w:t>
      </w:r>
      <w:r w:rsidR="0024590A" w:rsidRPr="00FC286A">
        <w:rPr>
          <w:rFonts w:ascii="Times New Roman" w:hAnsi="Times New Roman"/>
        </w:rPr>
        <w:t xml:space="preserve">by the CDFG </w:t>
      </w:r>
      <w:r w:rsidRPr="00FC286A">
        <w:rPr>
          <w:rFonts w:ascii="Times New Roman" w:hAnsi="Times New Roman"/>
        </w:rPr>
        <w:t xml:space="preserve">since the start of the fishery </w:t>
      </w:r>
      <w:r w:rsidR="0024590A" w:rsidRPr="00FC286A">
        <w:rPr>
          <w:rFonts w:ascii="Times New Roman" w:hAnsi="Times New Roman"/>
        </w:rPr>
        <w:t>in 19</w:t>
      </w:r>
      <w:r w:rsidR="00604532" w:rsidRPr="00FC286A">
        <w:rPr>
          <w:rFonts w:ascii="Times New Roman" w:hAnsi="Times New Roman"/>
        </w:rPr>
        <w:t>9</w:t>
      </w:r>
      <w:r w:rsidR="0024590A" w:rsidRPr="00FC286A">
        <w:rPr>
          <w:rFonts w:ascii="Times New Roman" w:hAnsi="Times New Roman"/>
        </w:rPr>
        <w:t>1</w:t>
      </w:r>
      <w:r w:rsidRPr="00FC286A">
        <w:rPr>
          <w:rFonts w:ascii="Times New Roman" w:hAnsi="Times New Roman"/>
        </w:rPr>
        <w:t xml:space="preserve">.  </w:t>
      </w:r>
      <w:r w:rsidR="0024590A" w:rsidRPr="00FC286A">
        <w:rPr>
          <w:rFonts w:ascii="Times New Roman" w:hAnsi="Times New Roman"/>
        </w:rPr>
        <w:t xml:space="preserve">Daily longline </w:t>
      </w:r>
      <w:r w:rsidRPr="00FC286A">
        <w:rPr>
          <w:rFonts w:ascii="Times New Roman" w:hAnsi="Times New Roman"/>
        </w:rPr>
        <w:t>logbook data w</w:t>
      </w:r>
      <w:r w:rsidR="00AC41D3" w:rsidRPr="00FC286A">
        <w:rPr>
          <w:rFonts w:ascii="Times New Roman" w:hAnsi="Times New Roman"/>
        </w:rPr>
        <w:t>ere</w:t>
      </w:r>
      <w:r w:rsidRPr="00FC286A">
        <w:rPr>
          <w:rFonts w:ascii="Times New Roman" w:hAnsi="Times New Roman"/>
        </w:rPr>
        <w:t xml:space="preserve"> </w:t>
      </w:r>
      <w:r w:rsidR="00604532" w:rsidRPr="00FC286A">
        <w:rPr>
          <w:rFonts w:ascii="Times New Roman" w:hAnsi="Times New Roman"/>
        </w:rPr>
        <w:t xml:space="preserve">first </w:t>
      </w:r>
      <w:r w:rsidRPr="00FC286A">
        <w:rPr>
          <w:rFonts w:ascii="Times New Roman" w:hAnsi="Times New Roman"/>
        </w:rPr>
        <w:t xml:space="preserve">collected </w:t>
      </w:r>
      <w:r w:rsidR="0024590A" w:rsidRPr="00FC286A">
        <w:rPr>
          <w:rFonts w:ascii="Times New Roman" w:hAnsi="Times New Roman"/>
        </w:rPr>
        <w:t xml:space="preserve">by the CDFG </w:t>
      </w:r>
      <w:r w:rsidRPr="00FC286A">
        <w:rPr>
          <w:rFonts w:ascii="Times New Roman" w:hAnsi="Times New Roman"/>
        </w:rPr>
        <w:t>on a voluntary basis from 1993 to 1994</w:t>
      </w:r>
      <w:r w:rsidR="00604532" w:rsidRPr="00FC286A">
        <w:rPr>
          <w:rFonts w:ascii="Times New Roman" w:hAnsi="Times New Roman"/>
        </w:rPr>
        <w:t xml:space="preserve">.  Collecting and submitting CDFG longline logbook data (Pacific Offshore) became </w:t>
      </w:r>
      <w:r w:rsidRPr="00FC286A">
        <w:rPr>
          <w:rFonts w:ascii="Times New Roman" w:hAnsi="Times New Roman"/>
        </w:rPr>
        <w:t>mandatory in 1995</w:t>
      </w:r>
      <w:r w:rsidR="00AC41D3" w:rsidRPr="00FC286A">
        <w:rPr>
          <w:rFonts w:ascii="Times New Roman" w:hAnsi="Times New Roman"/>
        </w:rPr>
        <w:t xml:space="preserve">.  This system was </w:t>
      </w:r>
      <w:r w:rsidR="008368C6" w:rsidRPr="00FC286A">
        <w:rPr>
          <w:rFonts w:ascii="Times New Roman" w:hAnsi="Times New Roman"/>
        </w:rPr>
        <w:t xml:space="preserve">replaced </w:t>
      </w:r>
      <w:r w:rsidR="00AC41D3" w:rsidRPr="00FC286A">
        <w:rPr>
          <w:rFonts w:ascii="Times New Roman" w:hAnsi="Times New Roman"/>
        </w:rPr>
        <w:t xml:space="preserve">in 1999 by </w:t>
      </w:r>
      <w:r w:rsidR="008368C6" w:rsidRPr="00FC286A">
        <w:rPr>
          <w:rFonts w:ascii="Times New Roman" w:hAnsi="Times New Roman"/>
        </w:rPr>
        <w:t xml:space="preserve">a NMFS </w:t>
      </w:r>
      <w:r w:rsidR="00BE1118" w:rsidRPr="00FC286A">
        <w:rPr>
          <w:rFonts w:ascii="Times New Roman" w:hAnsi="Times New Roman"/>
        </w:rPr>
        <w:t xml:space="preserve">High Seas </w:t>
      </w:r>
      <w:r w:rsidR="008368C6" w:rsidRPr="00FC286A">
        <w:rPr>
          <w:rFonts w:ascii="Times New Roman" w:hAnsi="Times New Roman"/>
        </w:rPr>
        <w:t xml:space="preserve">longline logbook </w:t>
      </w:r>
      <w:r w:rsidRPr="00FC286A">
        <w:rPr>
          <w:rFonts w:ascii="Times New Roman" w:hAnsi="Times New Roman"/>
        </w:rPr>
        <w:t xml:space="preserve">data reporting </w:t>
      </w:r>
      <w:r w:rsidR="008368C6" w:rsidRPr="00FC286A">
        <w:rPr>
          <w:rFonts w:ascii="Times New Roman" w:hAnsi="Times New Roman"/>
        </w:rPr>
        <w:t xml:space="preserve">system </w:t>
      </w:r>
      <w:r w:rsidR="00AC41D3" w:rsidRPr="00FC286A">
        <w:rPr>
          <w:rFonts w:ascii="Times New Roman" w:hAnsi="Times New Roman"/>
        </w:rPr>
        <w:t xml:space="preserve">in response to </w:t>
      </w:r>
      <w:r w:rsidR="008368C6" w:rsidRPr="00FC286A">
        <w:rPr>
          <w:rFonts w:ascii="Times New Roman" w:hAnsi="Times New Roman"/>
        </w:rPr>
        <w:t xml:space="preserve">Federal </w:t>
      </w:r>
      <w:r w:rsidRPr="00FC286A">
        <w:rPr>
          <w:rFonts w:ascii="Times New Roman" w:hAnsi="Times New Roman"/>
        </w:rPr>
        <w:t>requirement</w:t>
      </w:r>
      <w:r w:rsidR="00AC41D3" w:rsidRPr="00FC286A">
        <w:rPr>
          <w:rFonts w:ascii="Times New Roman" w:hAnsi="Times New Roman"/>
        </w:rPr>
        <w:t>s</w:t>
      </w:r>
      <w:r w:rsidRPr="00FC286A">
        <w:rPr>
          <w:rFonts w:ascii="Times New Roman" w:hAnsi="Times New Roman"/>
        </w:rPr>
        <w:t xml:space="preserve"> under the High Seas Fisheries Compliance Act.  </w:t>
      </w:r>
      <w:r w:rsidR="008368C6" w:rsidRPr="00FC286A">
        <w:rPr>
          <w:rFonts w:ascii="Times New Roman" w:hAnsi="Times New Roman"/>
        </w:rPr>
        <w:t xml:space="preserve">Data recorded in the logbooks include: </w:t>
      </w:r>
      <w:r w:rsidR="00AC41D3" w:rsidRPr="00FC286A">
        <w:rPr>
          <w:rFonts w:ascii="Times New Roman" w:hAnsi="Times New Roman"/>
        </w:rPr>
        <w:t xml:space="preserve">vessel, date, </w:t>
      </w:r>
      <w:r w:rsidR="008368C6" w:rsidRPr="00FC286A">
        <w:rPr>
          <w:rFonts w:ascii="Times New Roman" w:hAnsi="Times New Roman"/>
        </w:rPr>
        <w:t>fishing location, effort and gear configuration, number</w:t>
      </w:r>
      <w:r w:rsidR="00AC41D3" w:rsidRPr="00FC286A">
        <w:rPr>
          <w:rFonts w:ascii="Times New Roman" w:hAnsi="Times New Roman"/>
        </w:rPr>
        <w:t>s</w:t>
      </w:r>
      <w:r w:rsidR="008368C6" w:rsidRPr="00FC286A">
        <w:rPr>
          <w:rFonts w:ascii="Times New Roman" w:hAnsi="Times New Roman"/>
        </w:rPr>
        <w:t xml:space="preserve"> of fish caught by species</w:t>
      </w:r>
      <w:r w:rsidR="002D68FD" w:rsidRPr="00FC286A">
        <w:rPr>
          <w:rFonts w:ascii="Times New Roman" w:hAnsi="Times New Roman"/>
        </w:rPr>
        <w:t>,</w:t>
      </w:r>
      <w:r w:rsidR="008368C6" w:rsidRPr="00FC286A">
        <w:rPr>
          <w:rFonts w:ascii="Times New Roman" w:hAnsi="Times New Roman"/>
        </w:rPr>
        <w:t xml:space="preserve"> and </w:t>
      </w:r>
      <w:r w:rsidR="002D68FD" w:rsidRPr="00FC286A">
        <w:rPr>
          <w:rFonts w:ascii="Times New Roman" w:hAnsi="Times New Roman"/>
        </w:rPr>
        <w:t xml:space="preserve">number of </w:t>
      </w:r>
      <w:r w:rsidR="008368C6" w:rsidRPr="00FC286A">
        <w:rPr>
          <w:rFonts w:ascii="Times New Roman" w:hAnsi="Times New Roman"/>
        </w:rPr>
        <w:t xml:space="preserve">interactions with protected species.  </w:t>
      </w:r>
      <w:r w:rsidR="00F46797" w:rsidRPr="00FC286A">
        <w:rPr>
          <w:rFonts w:ascii="Times New Roman" w:hAnsi="Times New Roman"/>
        </w:rPr>
        <w:t xml:space="preserve">Collection of </w:t>
      </w:r>
      <w:r w:rsidR="002D68FD" w:rsidRPr="00FC286A">
        <w:rPr>
          <w:rFonts w:ascii="Times New Roman" w:hAnsi="Times New Roman"/>
        </w:rPr>
        <w:t xml:space="preserve">size samples from </w:t>
      </w:r>
      <w:r w:rsidR="00F46797" w:rsidRPr="00FC286A">
        <w:rPr>
          <w:rFonts w:ascii="Times New Roman" w:hAnsi="Times New Roman"/>
        </w:rPr>
        <w:t>longline-</w:t>
      </w:r>
      <w:r w:rsidR="00C242C0" w:rsidRPr="00FC286A">
        <w:rPr>
          <w:rFonts w:ascii="Times New Roman" w:hAnsi="Times New Roman"/>
        </w:rPr>
        <w:t xml:space="preserve">caught swordfish </w:t>
      </w:r>
      <w:r w:rsidRPr="00FC286A">
        <w:rPr>
          <w:rFonts w:ascii="Times New Roman" w:hAnsi="Times New Roman"/>
        </w:rPr>
        <w:t xml:space="preserve">began in 1991 in conjunction with </w:t>
      </w:r>
      <w:r w:rsidR="008368C6" w:rsidRPr="00FC286A">
        <w:rPr>
          <w:rFonts w:ascii="Times New Roman" w:hAnsi="Times New Roman"/>
        </w:rPr>
        <w:t xml:space="preserve">drift gill net </w:t>
      </w:r>
      <w:r w:rsidR="00C242C0" w:rsidRPr="00FC286A">
        <w:rPr>
          <w:rFonts w:ascii="Times New Roman" w:hAnsi="Times New Roman"/>
        </w:rPr>
        <w:t>swordfish sampl</w:t>
      </w:r>
      <w:r w:rsidR="00B64FEA" w:rsidRPr="00FC286A">
        <w:rPr>
          <w:rFonts w:ascii="Times New Roman" w:hAnsi="Times New Roman"/>
        </w:rPr>
        <w:t>ing</w:t>
      </w:r>
      <w:r w:rsidR="008368C6" w:rsidRPr="00FC286A">
        <w:rPr>
          <w:rFonts w:ascii="Times New Roman" w:hAnsi="Times New Roman"/>
        </w:rPr>
        <w:t xml:space="preserve"> </w:t>
      </w:r>
      <w:r w:rsidRPr="00FC286A">
        <w:rPr>
          <w:rFonts w:ascii="Times New Roman" w:hAnsi="Times New Roman"/>
        </w:rPr>
        <w:t xml:space="preserve">(Childers and </w:t>
      </w:r>
      <w:proofErr w:type="spellStart"/>
      <w:r w:rsidRPr="00FC286A">
        <w:rPr>
          <w:rFonts w:ascii="Times New Roman" w:hAnsi="Times New Roman"/>
        </w:rPr>
        <w:t>Halko</w:t>
      </w:r>
      <w:proofErr w:type="spellEnd"/>
      <w:r w:rsidR="002758C7" w:rsidRPr="00FC286A">
        <w:rPr>
          <w:rFonts w:ascii="Times New Roman" w:hAnsi="Times New Roman"/>
        </w:rPr>
        <w:t>,</w:t>
      </w:r>
      <w:r w:rsidRPr="00FC286A">
        <w:rPr>
          <w:rFonts w:ascii="Times New Roman" w:hAnsi="Times New Roman"/>
        </w:rPr>
        <w:t xml:space="preserve"> 1994)</w:t>
      </w:r>
      <w:r w:rsidR="008368C6" w:rsidRPr="00FC286A">
        <w:rPr>
          <w:rFonts w:ascii="Times New Roman" w:hAnsi="Times New Roman"/>
        </w:rPr>
        <w:t xml:space="preserve"> </w:t>
      </w:r>
      <w:r w:rsidR="00C242C0" w:rsidRPr="00FC286A">
        <w:rPr>
          <w:rFonts w:ascii="Times New Roman" w:hAnsi="Times New Roman"/>
        </w:rPr>
        <w:t>but</w:t>
      </w:r>
      <w:r w:rsidR="008368C6" w:rsidRPr="00FC286A">
        <w:rPr>
          <w:rFonts w:ascii="Times New Roman" w:hAnsi="Times New Roman"/>
        </w:rPr>
        <w:t xml:space="preserve"> was discontinued in 2000</w:t>
      </w:r>
      <w:r w:rsidRPr="00FC286A">
        <w:rPr>
          <w:rFonts w:ascii="Times New Roman" w:hAnsi="Times New Roman"/>
        </w:rPr>
        <w:t>.</w:t>
      </w:r>
      <w:r w:rsidR="008368C6" w:rsidRPr="00FC286A">
        <w:rPr>
          <w:rFonts w:ascii="Times New Roman" w:hAnsi="Times New Roman"/>
        </w:rPr>
        <w:t xml:space="preserve"> NMFS began placing observers</w:t>
      </w:r>
      <w:r w:rsidR="008C3887" w:rsidRPr="00FC286A">
        <w:rPr>
          <w:rFonts w:ascii="Times New Roman" w:hAnsi="Times New Roman"/>
        </w:rPr>
        <w:t xml:space="preserve"> on longline vessels from 2001 to investigate interactions with sea turtles and collect detailed catch and effort data.</w:t>
      </w:r>
      <w:r w:rsidR="00CC5979" w:rsidRPr="00FC286A">
        <w:rPr>
          <w:rFonts w:ascii="Times New Roman" w:hAnsi="Times New Roman"/>
        </w:rPr>
        <w:t xml:space="preserve">  Some size data </w:t>
      </w:r>
      <w:r w:rsidR="00B64FEA" w:rsidRPr="00FC286A">
        <w:rPr>
          <w:rFonts w:ascii="Times New Roman" w:hAnsi="Times New Roman"/>
        </w:rPr>
        <w:t>are</w:t>
      </w:r>
      <w:r w:rsidR="00CC5979" w:rsidRPr="00FC286A">
        <w:rPr>
          <w:rFonts w:ascii="Times New Roman" w:hAnsi="Times New Roman"/>
        </w:rPr>
        <w:t xml:space="preserve"> also collected by observers.</w:t>
      </w:r>
      <w:r w:rsidRPr="00FC286A">
        <w:rPr>
          <w:rFonts w:ascii="Times New Roman" w:hAnsi="Times New Roman"/>
        </w:rPr>
        <w:t xml:space="preserve"> </w:t>
      </w:r>
    </w:p>
    <w:p w14:paraId="404C4B91" w14:textId="77777777" w:rsidR="00170DFB" w:rsidRPr="00FC286A" w:rsidRDefault="00170DFB">
      <w:pPr>
        <w:widowControl/>
        <w:rPr>
          <w:rFonts w:ascii="Times New Roman" w:hAnsi="Times New Roman"/>
        </w:rPr>
      </w:pPr>
    </w:p>
    <w:p w14:paraId="49FBD0E4" w14:textId="77777777" w:rsidR="00170DFB" w:rsidRPr="00FC286A" w:rsidRDefault="00170DFB">
      <w:pPr>
        <w:widowControl/>
        <w:ind w:firstLine="720"/>
        <w:rPr>
          <w:rFonts w:ascii="Times New Roman" w:hAnsi="Times New Roman"/>
        </w:rPr>
      </w:pPr>
      <w:r w:rsidRPr="00FC286A">
        <w:rPr>
          <w:rFonts w:ascii="Times New Roman" w:hAnsi="Times New Roman"/>
        </w:rPr>
        <w:t xml:space="preserve">The California drift gill net fishery is monitored </w:t>
      </w:r>
      <w:r w:rsidR="00C242C0" w:rsidRPr="00FC286A">
        <w:rPr>
          <w:rFonts w:ascii="Times New Roman" w:hAnsi="Times New Roman"/>
        </w:rPr>
        <w:t xml:space="preserve">by use of </w:t>
      </w:r>
      <w:r w:rsidR="008C3887" w:rsidRPr="00FC286A">
        <w:rPr>
          <w:rFonts w:ascii="Times New Roman" w:hAnsi="Times New Roman"/>
        </w:rPr>
        <w:t xml:space="preserve">CDFG </w:t>
      </w:r>
      <w:r w:rsidRPr="00FC286A">
        <w:rPr>
          <w:rFonts w:ascii="Times New Roman" w:hAnsi="Times New Roman"/>
        </w:rPr>
        <w:t>landing receipts, vessel logbooks, size sampling, and a</w:t>
      </w:r>
      <w:r w:rsidR="002745E0" w:rsidRPr="00FC286A">
        <w:rPr>
          <w:rFonts w:ascii="Times New Roman" w:hAnsi="Times New Roman"/>
        </w:rPr>
        <w:t xml:space="preserve"> </w:t>
      </w:r>
      <w:r w:rsidR="00B02506" w:rsidRPr="00FC286A">
        <w:rPr>
          <w:rFonts w:ascii="Times New Roman" w:hAnsi="Times New Roman"/>
        </w:rPr>
        <w:t xml:space="preserve">CDFG and </w:t>
      </w:r>
      <w:r w:rsidR="002745E0" w:rsidRPr="00FC286A">
        <w:rPr>
          <w:rFonts w:ascii="Times New Roman" w:hAnsi="Times New Roman"/>
        </w:rPr>
        <w:t xml:space="preserve">NMFS </w:t>
      </w:r>
      <w:r w:rsidRPr="00FC286A">
        <w:rPr>
          <w:rFonts w:ascii="Times New Roman" w:hAnsi="Times New Roman"/>
        </w:rPr>
        <w:t xml:space="preserve">observer program.  Landing receipts have been collected </w:t>
      </w:r>
      <w:r w:rsidR="002745E0" w:rsidRPr="00FC286A">
        <w:rPr>
          <w:rFonts w:ascii="Times New Roman" w:hAnsi="Times New Roman"/>
        </w:rPr>
        <w:t xml:space="preserve">by the CDFG </w:t>
      </w:r>
      <w:r w:rsidRPr="00FC286A">
        <w:rPr>
          <w:rFonts w:ascii="Times New Roman" w:hAnsi="Times New Roman"/>
        </w:rPr>
        <w:t xml:space="preserve">since the fishery's inception in 1980.  </w:t>
      </w:r>
      <w:r w:rsidR="008C3887" w:rsidRPr="00FC286A">
        <w:rPr>
          <w:rFonts w:ascii="Times New Roman" w:hAnsi="Times New Roman"/>
        </w:rPr>
        <w:t xml:space="preserve">Drift gill net fishermen are required to collect </w:t>
      </w:r>
      <w:r w:rsidR="002745E0" w:rsidRPr="00FC286A">
        <w:rPr>
          <w:rFonts w:ascii="Times New Roman" w:hAnsi="Times New Roman"/>
        </w:rPr>
        <w:t>logbook data</w:t>
      </w:r>
      <w:r w:rsidR="008C3887" w:rsidRPr="00FC286A">
        <w:rPr>
          <w:rFonts w:ascii="Times New Roman" w:hAnsi="Times New Roman"/>
        </w:rPr>
        <w:t xml:space="preserve"> on daily operations and catch.  Location </w:t>
      </w:r>
      <w:r w:rsidR="00F46797" w:rsidRPr="00FC286A">
        <w:rPr>
          <w:rFonts w:ascii="Times New Roman" w:hAnsi="Times New Roman"/>
        </w:rPr>
        <w:t>i</w:t>
      </w:r>
      <w:r w:rsidR="00B02506" w:rsidRPr="00FC286A">
        <w:rPr>
          <w:rFonts w:ascii="Times New Roman" w:hAnsi="Times New Roman"/>
        </w:rPr>
        <w:t>s recorded in 10 minute squares</w:t>
      </w:r>
      <w:r w:rsidR="002745E0" w:rsidRPr="00FC286A">
        <w:rPr>
          <w:rFonts w:ascii="Times New Roman" w:hAnsi="Times New Roman"/>
        </w:rPr>
        <w:t>.</w:t>
      </w:r>
      <w:r w:rsidR="008368C6" w:rsidRPr="00FC286A">
        <w:rPr>
          <w:rFonts w:ascii="Times New Roman" w:hAnsi="Times New Roman"/>
        </w:rPr>
        <w:t xml:space="preserve">  </w:t>
      </w:r>
      <w:r w:rsidR="00B02506" w:rsidRPr="00FC286A">
        <w:rPr>
          <w:rFonts w:ascii="Times New Roman" w:hAnsi="Times New Roman"/>
        </w:rPr>
        <w:t xml:space="preserve">CDFG </w:t>
      </w:r>
      <w:r w:rsidRPr="00FC286A">
        <w:rPr>
          <w:rFonts w:ascii="Times New Roman" w:hAnsi="Times New Roman"/>
        </w:rPr>
        <w:t xml:space="preserve">sampled </w:t>
      </w:r>
      <w:r w:rsidR="00B02506" w:rsidRPr="00FC286A">
        <w:rPr>
          <w:rFonts w:ascii="Times New Roman" w:hAnsi="Times New Roman"/>
        </w:rPr>
        <w:t xml:space="preserve">drift gill net swordfish catch for length </w:t>
      </w:r>
      <w:r w:rsidRPr="00FC286A">
        <w:rPr>
          <w:rFonts w:ascii="Times New Roman" w:hAnsi="Times New Roman"/>
        </w:rPr>
        <w:t xml:space="preserve">at local markets beginning in 1981.  An observer program to monitor the drift gill net fishery was initiated and maintained by CDFG from 1980 to 1989 and has continued </w:t>
      </w:r>
      <w:r w:rsidR="00886AE0" w:rsidRPr="00FC286A">
        <w:rPr>
          <w:rFonts w:ascii="Times New Roman" w:hAnsi="Times New Roman"/>
        </w:rPr>
        <w:t xml:space="preserve">since </w:t>
      </w:r>
      <w:r w:rsidRPr="00FC286A">
        <w:rPr>
          <w:rFonts w:ascii="Times New Roman" w:hAnsi="Times New Roman"/>
        </w:rPr>
        <w:t>1990 under NMFS.  The observer program is used to monitor bycatch, especially of marine mammals.</w:t>
      </w:r>
      <w:r w:rsidR="00B02506" w:rsidRPr="00FC286A">
        <w:rPr>
          <w:rFonts w:ascii="Times New Roman" w:hAnsi="Times New Roman"/>
        </w:rPr>
        <w:t xml:space="preserve">  The NMFS observer program also collects size samples of swordfish.</w:t>
      </w:r>
      <w:r w:rsidRPr="00FC286A">
        <w:rPr>
          <w:rFonts w:ascii="Times New Roman" w:hAnsi="Times New Roman"/>
        </w:rPr>
        <w:t xml:space="preserve">   </w:t>
      </w:r>
    </w:p>
    <w:p w14:paraId="5C89A526" w14:textId="77777777" w:rsidR="00170DFB" w:rsidRPr="00FC286A" w:rsidRDefault="00170DFB">
      <w:pPr>
        <w:widowControl/>
        <w:rPr>
          <w:rFonts w:ascii="Times New Roman" w:hAnsi="Times New Roman"/>
        </w:rPr>
      </w:pPr>
    </w:p>
    <w:p w14:paraId="27919958" w14:textId="77777777" w:rsidR="00170DFB" w:rsidRPr="00DD29F9" w:rsidRDefault="00170DFB">
      <w:pPr>
        <w:widowControl/>
        <w:ind w:firstLine="720"/>
        <w:rPr>
          <w:rFonts w:ascii="Times New Roman" w:hAnsi="Times New Roman"/>
        </w:rPr>
      </w:pPr>
      <w:r w:rsidRPr="00FC286A">
        <w:rPr>
          <w:rFonts w:ascii="Times New Roman" w:hAnsi="Times New Roman"/>
        </w:rPr>
        <w:t xml:space="preserve">The California harpoon fishery is also monitored through landing receipts, vessel logbook, and size sampling by the CDFG.  Landings have been collected since the early 1900s through a landings receipt system.  A mandatory vessel logbook system for the harpoon fishery started in 1974.  These logbooks </w:t>
      </w:r>
      <w:r w:rsidR="00886AE0" w:rsidRPr="00FC286A">
        <w:rPr>
          <w:rFonts w:ascii="Times New Roman" w:hAnsi="Times New Roman"/>
        </w:rPr>
        <w:t>a</w:t>
      </w:r>
      <w:r w:rsidRPr="00FC286A">
        <w:rPr>
          <w:rFonts w:ascii="Times New Roman" w:hAnsi="Times New Roman"/>
        </w:rPr>
        <w:t xml:space="preserve">re completed daily and record catches </w:t>
      </w:r>
      <w:r w:rsidR="00886AE0" w:rsidRPr="00FC286A">
        <w:rPr>
          <w:rFonts w:ascii="Times New Roman" w:hAnsi="Times New Roman"/>
        </w:rPr>
        <w:t xml:space="preserve">by </w:t>
      </w:r>
      <w:r w:rsidRPr="00FC286A">
        <w:rPr>
          <w:rFonts w:ascii="Times New Roman" w:hAnsi="Times New Roman"/>
        </w:rPr>
        <w:t xml:space="preserve">location </w:t>
      </w:r>
      <w:r w:rsidR="00886AE0" w:rsidRPr="00FC286A">
        <w:rPr>
          <w:rFonts w:ascii="Times New Roman" w:hAnsi="Times New Roman"/>
        </w:rPr>
        <w:t xml:space="preserve">in the </w:t>
      </w:r>
      <w:r w:rsidRPr="00FC286A">
        <w:rPr>
          <w:rFonts w:ascii="Times New Roman" w:hAnsi="Times New Roman"/>
        </w:rPr>
        <w:t xml:space="preserve">CDFG 10-minute square codes.  Information on aircraft assistance, </w:t>
      </w:r>
      <w:r w:rsidR="00FC286A" w:rsidRPr="00FC286A">
        <w:rPr>
          <w:rFonts w:ascii="Times New Roman" w:hAnsi="Times New Roman"/>
        </w:rPr>
        <w:t xml:space="preserve">sight information: jumping (over the water), underwater or finning (above the water), </w:t>
      </w:r>
      <w:r w:rsidRPr="00FC286A">
        <w:rPr>
          <w:rFonts w:ascii="Times New Roman" w:hAnsi="Times New Roman"/>
        </w:rPr>
        <w:t>harpooning success, and areas searched is also included.  Size sa</w:t>
      </w:r>
      <w:r w:rsidR="00612DF5" w:rsidRPr="00FC286A">
        <w:rPr>
          <w:rFonts w:ascii="Times New Roman" w:hAnsi="Times New Roman"/>
        </w:rPr>
        <w:t xml:space="preserve">mpling of </w:t>
      </w:r>
      <w:r w:rsidRPr="00FC286A">
        <w:rPr>
          <w:rFonts w:ascii="Times New Roman" w:hAnsi="Times New Roman"/>
        </w:rPr>
        <w:t>swordfish landings began in 1981 in conjunction with the drift gill net sampling.</w:t>
      </w:r>
      <w:r w:rsidR="00B02506" w:rsidRPr="00FC286A">
        <w:rPr>
          <w:rFonts w:ascii="Times New Roman" w:hAnsi="Times New Roman"/>
        </w:rPr>
        <w:t xml:space="preserve">  The sampling program was discontinued in 2000.</w:t>
      </w:r>
    </w:p>
    <w:p w14:paraId="17B48616" w14:textId="77777777" w:rsidR="00170DFB" w:rsidRPr="00A063BA" w:rsidRDefault="00170DFB">
      <w:pPr>
        <w:widowControl/>
        <w:rPr>
          <w:rFonts w:ascii="Times New Roman" w:hAnsi="Times New Roman"/>
          <w:highlight w:val="yellow"/>
        </w:rPr>
        <w:sectPr w:rsidR="00170DFB" w:rsidRPr="00A063BA" w:rsidSect="002918AC">
          <w:type w:val="continuous"/>
          <w:pgSz w:w="12240" w:h="15840" w:code="1"/>
          <w:pgMar w:top="1080" w:right="1440" w:bottom="1440" w:left="1440" w:header="1440" w:footer="1440" w:gutter="0"/>
          <w:cols w:space="720"/>
          <w:noEndnote/>
        </w:sectPr>
      </w:pPr>
    </w:p>
    <w:p w14:paraId="0388A78D" w14:textId="77777777" w:rsidR="00170DFB" w:rsidRPr="00BE1118" w:rsidRDefault="00170DFB">
      <w:pPr>
        <w:widowControl/>
        <w:tabs>
          <w:tab w:val="center" w:pos="4680"/>
        </w:tabs>
        <w:rPr>
          <w:rFonts w:ascii="Times New Roman" w:hAnsi="Times New Roman"/>
        </w:rPr>
      </w:pPr>
      <w:r w:rsidRPr="00BE1118">
        <w:rPr>
          <w:rFonts w:ascii="Times New Roman" w:hAnsi="Times New Roman"/>
        </w:rPr>
        <w:lastRenderedPageBreak/>
        <w:tab/>
      </w:r>
      <w:r w:rsidRPr="00BE1118">
        <w:rPr>
          <w:rFonts w:ascii="Times New Roman" w:hAnsi="Times New Roman"/>
          <w:b/>
          <w:bCs/>
        </w:rPr>
        <w:t>LITERATURE CITED</w:t>
      </w:r>
    </w:p>
    <w:p w14:paraId="2C90907C" w14:textId="77777777" w:rsidR="00170DFB" w:rsidRPr="00BE1118"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4103AABB" w14:textId="77777777" w:rsidR="00170DFB" w:rsidRPr="00BE1118"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BE1118">
        <w:rPr>
          <w:rFonts w:ascii="Times New Roman" w:hAnsi="Times New Roman"/>
        </w:rPr>
        <w:t xml:space="preserve">Childers, J., and L. </w:t>
      </w:r>
      <w:proofErr w:type="spellStart"/>
      <w:r w:rsidRPr="00BE1118">
        <w:rPr>
          <w:rFonts w:ascii="Times New Roman" w:hAnsi="Times New Roman"/>
        </w:rPr>
        <w:t>Halko</w:t>
      </w:r>
      <w:proofErr w:type="spellEnd"/>
    </w:p>
    <w:p w14:paraId="44B99EED" w14:textId="77777777" w:rsidR="00170DFB" w:rsidRPr="00BE1118"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BE1118">
        <w:rPr>
          <w:rFonts w:ascii="Times New Roman" w:hAnsi="Times New Roman"/>
        </w:rPr>
        <w:t>1994.  Length-frequency database description: California Department of Fish and Game gill net market samples.  Southwest Fish. Sci. Cent. Admin. Rep. LJ-94-01.  46 p.</w:t>
      </w:r>
    </w:p>
    <w:p w14:paraId="2012BF85" w14:textId="77777777" w:rsidR="00170DFB" w:rsidRPr="00A063BA"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highlight w:val="yellow"/>
        </w:rPr>
      </w:pPr>
    </w:p>
    <w:p w14:paraId="0A4A077E"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roofErr w:type="spellStart"/>
      <w:r w:rsidRPr="004578C3">
        <w:rPr>
          <w:rFonts w:ascii="Times New Roman" w:hAnsi="Times New Roman"/>
        </w:rPr>
        <w:t>Coan</w:t>
      </w:r>
      <w:proofErr w:type="spellEnd"/>
      <w:r w:rsidRPr="004578C3">
        <w:rPr>
          <w:rFonts w:ascii="Times New Roman" w:hAnsi="Times New Roman"/>
        </w:rPr>
        <w:t xml:space="preserve">, A. L., M. </w:t>
      </w:r>
      <w:proofErr w:type="spellStart"/>
      <w:r w:rsidRPr="004578C3">
        <w:rPr>
          <w:rFonts w:ascii="Times New Roman" w:hAnsi="Times New Roman"/>
        </w:rPr>
        <w:t>Vojkovich</w:t>
      </w:r>
      <w:proofErr w:type="spellEnd"/>
      <w:r w:rsidRPr="004578C3">
        <w:rPr>
          <w:rFonts w:ascii="Times New Roman" w:hAnsi="Times New Roman"/>
        </w:rPr>
        <w:t>, and D. Prescott.</w:t>
      </w:r>
    </w:p>
    <w:p w14:paraId="550E2CC3"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4578C3">
        <w:rPr>
          <w:rFonts w:ascii="Times New Roman" w:hAnsi="Times New Roman"/>
        </w:rPr>
        <w:t>1998.  The California harpoon fishery for swordfish (</w:t>
      </w:r>
      <w:proofErr w:type="spellStart"/>
      <w:r w:rsidRPr="004578C3">
        <w:rPr>
          <w:rFonts w:ascii="Times New Roman" w:hAnsi="Times New Roman"/>
          <w:i/>
          <w:iCs/>
        </w:rPr>
        <w:t>Xiphias</w:t>
      </w:r>
      <w:proofErr w:type="spellEnd"/>
      <w:r w:rsidRPr="004578C3">
        <w:rPr>
          <w:rFonts w:ascii="Times New Roman" w:hAnsi="Times New Roman"/>
          <w:i/>
          <w:iCs/>
        </w:rPr>
        <w:t xml:space="preserve"> gladius</w:t>
      </w:r>
      <w:r w:rsidRPr="004578C3">
        <w:rPr>
          <w:rFonts w:ascii="Times New Roman" w:hAnsi="Times New Roman"/>
        </w:rPr>
        <w:t xml:space="preserve">).  </w:t>
      </w:r>
      <w:r w:rsidRPr="004578C3">
        <w:rPr>
          <w:rFonts w:ascii="Times New Roman" w:hAnsi="Times New Roman"/>
          <w:i/>
          <w:iCs/>
        </w:rPr>
        <w:t>In</w:t>
      </w:r>
      <w:r w:rsidRPr="004578C3">
        <w:rPr>
          <w:rFonts w:ascii="Times New Roman" w:hAnsi="Times New Roman"/>
        </w:rPr>
        <w:t xml:space="preserve"> I. Barrett, O. Sosa-</w:t>
      </w:r>
      <w:proofErr w:type="spellStart"/>
      <w:r w:rsidRPr="004578C3">
        <w:rPr>
          <w:rFonts w:ascii="Times New Roman" w:hAnsi="Times New Roman"/>
        </w:rPr>
        <w:t>Nishizaki</w:t>
      </w:r>
      <w:proofErr w:type="spellEnd"/>
      <w:r w:rsidRPr="004578C3">
        <w:rPr>
          <w:rFonts w:ascii="Times New Roman" w:hAnsi="Times New Roman"/>
        </w:rPr>
        <w:t xml:space="preserve"> and N. </w:t>
      </w:r>
      <w:proofErr w:type="spellStart"/>
      <w:r w:rsidRPr="004578C3">
        <w:rPr>
          <w:rFonts w:ascii="Times New Roman" w:hAnsi="Times New Roman"/>
        </w:rPr>
        <w:t>Bartoo</w:t>
      </w:r>
      <w:proofErr w:type="spellEnd"/>
      <w:r w:rsidRPr="004578C3">
        <w:rPr>
          <w:rFonts w:ascii="Times New Roman" w:hAnsi="Times New Roman"/>
        </w:rPr>
        <w:t xml:space="preserve"> (</w:t>
      </w:r>
      <w:proofErr w:type="gramStart"/>
      <w:r w:rsidRPr="004578C3">
        <w:rPr>
          <w:rFonts w:ascii="Times New Roman" w:hAnsi="Times New Roman"/>
        </w:rPr>
        <w:t>eds</w:t>
      </w:r>
      <w:proofErr w:type="gramEnd"/>
      <w:r w:rsidRPr="004578C3">
        <w:rPr>
          <w:rFonts w:ascii="Times New Roman" w:hAnsi="Times New Roman"/>
        </w:rPr>
        <w:t xml:space="preserve">.). 1998.  Biology and fisheries of swordfish, </w:t>
      </w:r>
      <w:proofErr w:type="spellStart"/>
      <w:r w:rsidRPr="004578C3">
        <w:rPr>
          <w:rFonts w:ascii="Times New Roman" w:hAnsi="Times New Roman"/>
          <w:i/>
          <w:iCs/>
        </w:rPr>
        <w:t>Xiphias</w:t>
      </w:r>
      <w:proofErr w:type="spellEnd"/>
      <w:r w:rsidRPr="004578C3">
        <w:rPr>
          <w:rFonts w:ascii="Times New Roman" w:hAnsi="Times New Roman"/>
          <w:i/>
          <w:iCs/>
        </w:rPr>
        <w:t xml:space="preserve"> gladius</w:t>
      </w:r>
      <w:r w:rsidRPr="004578C3">
        <w:rPr>
          <w:rFonts w:ascii="Times New Roman" w:hAnsi="Times New Roman"/>
        </w:rPr>
        <w:t xml:space="preserve">.  Papers from the International Symposium on Pacific Swordfish, Ensenada, Mexico, 11-14 December 1994.  U.S. Dept. of Comm., NOAA Tech. Rept. NMFS 142.  </w:t>
      </w:r>
      <w:proofErr w:type="gramStart"/>
      <w:r w:rsidRPr="004578C3">
        <w:rPr>
          <w:rFonts w:ascii="Times New Roman" w:hAnsi="Times New Roman"/>
        </w:rPr>
        <w:t>p</w:t>
      </w:r>
      <w:proofErr w:type="gramEnd"/>
      <w:r w:rsidRPr="004578C3">
        <w:rPr>
          <w:rFonts w:ascii="Times New Roman" w:hAnsi="Times New Roman"/>
        </w:rPr>
        <w:t xml:space="preserve"> 37-48.</w:t>
      </w:r>
    </w:p>
    <w:p w14:paraId="1BD81354" w14:textId="77777777" w:rsidR="00170DFB" w:rsidRPr="00A063BA"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highlight w:val="yellow"/>
        </w:rPr>
      </w:pPr>
    </w:p>
    <w:p w14:paraId="4B6A32DD" w14:textId="77777777" w:rsidR="00E41697" w:rsidRPr="004578C3" w:rsidRDefault="00E41697" w:rsidP="00E41697">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roofErr w:type="spellStart"/>
      <w:r w:rsidRPr="004578C3">
        <w:rPr>
          <w:rFonts w:ascii="Times New Roman" w:hAnsi="Times New Roman"/>
        </w:rPr>
        <w:t>DiNardo</w:t>
      </w:r>
      <w:proofErr w:type="spellEnd"/>
      <w:r w:rsidRPr="004578C3">
        <w:rPr>
          <w:rFonts w:ascii="Times New Roman" w:hAnsi="Times New Roman"/>
        </w:rPr>
        <w:t>, G. T.</w:t>
      </w:r>
    </w:p>
    <w:p w14:paraId="442E2EB6" w14:textId="77777777" w:rsidR="00E41697" w:rsidRPr="004578C3" w:rsidRDefault="00E41697" w:rsidP="00E41697">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4578C3">
        <w:rPr>
          <w:rFonts w:ascii="Times New Roman" w:hAnsi="Times New Roman"/>
        </w:rPr>
        <w:t>1993.  Statistical Guidelines for a Pilot Observer Program to Estimate Turtle Takes in the Hawaii Longline Fishery.  NOAA Technical Memorandum NOAA-TM-NMFS-SWFC-190.  40p.</w:t>
      </w:r>
    </w:p>
    <w:p w14:paraId="3AC2E192" w14:textId="77777777" w:rsidR="00E41697" w:rsidRPr="004578C3" w:rsidRDefault="00E41697">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615475A1"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4578C3">
        <w:rPr>
          <w:rFonts w:ascii="Times New Roman" w:hAnsi="Times New Roman"/>
        </w:rPr>
        <w:t>Dollar, R. A.</w:t>
      </w:r>
    </w:p>
    <w:p w14:paraId="0031884B"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4578C3">
        <w:rPr>
          <w:rFonts w:ascii="Times New Roman" w:hAnsi="Times New Roman"/>
        </w:rPr>
        <w:t>1994.  Annual report of the 1993 western Pacific longline fishery.  Honolulu Lab., Southwest Fish. Cent., Natl. Mar. Fish. Serv., NOAA Honolulu, HI 96822-2396.  Southwest Fish. Cent. Admin. Rep. H-94-06. 38 p.</w:t>
      </w:r>
    </w:p>
    <w:p w14:paraId="074660D1" w14:textId="77777777" w:rsidR="00170DFB" w:rsidRPr="00A063BA"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highlight w:val="yellow"/>
        </w:rPr>
      </w:pPr>
    </w:p>
    <w:p w14:paraId="31FCF4EA"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4578C3">
        <w:rPr>
          <w:rFonts w:ascii="Times New Roman" w:hAnsi="Times New Roman"/>
        </w:rPr>
        <w:t>Dollar, R. A.</w:t>
      </w:r>
      <w:r w:rsidRPr="004578C3">
        <w:rPr>
          <w:rFonts w:ascii="Times New Roman" w:hAnsi="Times New Roman"/>
        </w:rPr>
        <w:tab/>
      </w:r>
      <w:r w:rsidRPr="004578C3">
        <w:rPr>
          <w:rFonts w:ascii="Times New Roman" w:hAnsi="Times New Roman"/>
        </w:rPr>
        <w:tab/>
      </w:r>
      <w:r w:rsidRPr="004578C3">
        <w:rPr>
          <w:rFonts w:ascii="Times New Roman" w:hAnsi="Times New Roman"/>
        </w:rPr>
        <w:tab/>
      </w:r>
      <w:r w:rsidRPr="004578C3">
        <w:rPr>
          <w:rFonts w:ascii="Times New Roman" w:hAnsi="Times New Roman"/>
        </w:rPr>
        <w:tab/>
      </w:r>
      <w:r w:rsidRPr="004578C3">
        <w:rPr>
          <w:rFonts w:ascii="Times New Roman" w:hAnsi="Times New Roman"/>
        </w:rPr>
        <w:tab/>
      </w:r>
    </w:p>
    <w:p w14:paraId="504C85B2"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4578C3">
        <w:rPr>
          <w:rFonts w:ascii="Times New Roman" w:hAnsi="Times New Roman"/>
        </w:rPr>
        <w:t>1991.  Summary of swordfish longline observations in Hawaii, July 1990-March 1991.  Honolulu Lab., Southwest Fish. Cent., Natl. Mar. Fish. Serv., NOAA Honolulu, HI 96822-2396.  Southwest Fish. Cent. Admin. Rep. H-91-09.  13 p.</w:t>
      </w:r>
    </w:p>
    <w:p w14:paraId="22B1E04F" w14:textId="77777777" w:rsidR="00170DFB" w:rsidRPr="00A063BA"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highlight w:val="yellow"/>
        </w:rPr>
      </w:pPr>
    </w:p>
    <w:p w14:paraId="1CF70261"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4578C3">
        <w:rPr>
          <w:rFonts w:ascii="Times New Roman" w:hAnsi="Times New Roman"/>
        </w:rPr>
        <w:t>DOC, NOAA, NMFS, Fisheries Statistics and Economics Division.</w:t>
      </w:r>
    </w:p>
    <w:p w14:paraId="4B23083F"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4578C3">
        <w:rPr>
          <w:rFonts w:ascii="Times New Roman" w:hAnsi="Times New Roman"/>
        </w:rPr>
        <w:t>20</w:t>
      </w:r>
      <w:r w:rsidR="00A60801" w:rsidRPr="004578C3">
        <w:rPr>
          <w:rFonts w:ascii="Times New Roman" w:hAnsi="Times New Roman"/>
        </w:rPr>
        <w:t>1</w:t>
      </w:r>
      <w:r w:rsidR="00F025F6">
        <w:rPr>
          <w:rFonts w:ascii="Times New Roman" w:hAnsi="Times New Roman"/>
        </w:rPr>
        <w:t>7</w:t>
      </w:r>
      <w:r w:rsidRPr="004578C3">
        <w:rPr>
          <w:rFonts w:ascii="Times New Roman" w:hAnsi="Times New Roman"/>
        </w:rPr>
        <w:t xml:space="preserve">.  Fisheries </w:t>
      </w:r>
      <w:r w:rsidR="002758C7" w:rsidRPr="004578C3">
        <w:rPr>
          <w:rFonts w:ascii="Times New Roman" w:hAnsi="Times New Roman"/>
        </w:rPr>
        <w:t>o</w:t>
      </w:r>
      <w:r w:rsidRPr="004578C3">
        <w:rPr>
          <w:rFonts w:ascii="Times New Roman" w:hAnsi="Times New Roman"/>
        </w:rPr>
        <w:t>f the United States, 20</w:t>
      </w:r>
      <w:r w:rsidR="00F025F6">
        <w:rPr>
          <w:rFonts w:ascii="Times New Roman" w:hAnsi="Times New Roman"/>
        </w:rPr>
        <w:t>1</w:t>
      </w:r>
      <w:r w:rsidR="00F6789D" w:rsidRPr="004578C3">
        <w:rPr>
          <w:rFonts w:ascii="Times New Roman" w:hAnsi="Times New Roman"/>
        </w:rPr>
        <w:t>6</w:t>
      </w:r>
      <w:r w:rsidRPr="004578C3">
        <w:rPr>
          <w:rFonts w:ascii="Times New Roman" w:hAnsi="Times New Roman"/>
        </w:rPr>
        <w:t>.  Current Fishery Statistics No. 20</w:t>
      </w:r>
      <w:r w:rsidR="00A60801" w:rsidRPr="004578C3">
        <w:rPr>
          <w:rFonts w:ascii="Times New Roman" w:hAnsi="Times New Roman"/>
        </w:rPr>
        <w:t>1</w:t>
      </w:r>
      <w:r w:rsidR="00F025F6">
        <w:rPr>
          <w:rFonts w:ascii="Times New Roman" w:hAnsi="Times New Roman"/>
        </w:rPr>
        <w:t>6</w:t>
      </w:r>
      <w:r w:rsidRPr="004578C3">
        <w:rPr>
          <w:rFonts w:ascii="Times New Roman" w:hAnsi="Times New Roman"/>
        </w:rPr>
        <w:t xml:space="preserve">.  Van Voorhees (Chief), </w:t>
      </w:r>
      <w:r w:rsidR="00A60801" w:rsidRPr="004578C3">
        <w:rPr>
          <w:rFonts w:ascii="Times New Roman" w:hAnsi="Times New Roman"/>
        </w:rPr>
        <w:t>Lowther</w:t>
      </w:r>
      <w:r w:rsidRPr="004578C3">
        <w:rPr>
          <w:rFonts w:ascii="Times New Roman" w:hAnsi="Times New Roman"/>
        </w:rPr>
        <w:t xml:space="preserve"> </w:t>
      </w:r>
      <w:r w:rsidR="00F025F6">
        <w:rPr>
          <w:rFonts w:ascii="Times New Roman" w:hAnsi="Times New Roman"/>
        </w:rPr>
        <w:t xml:space="preserve">and </w:t>
      </w:r>
      <w:proofErr w:type="spellStart"/>
      <w:r w:rsidR="00F025F6">
        <w:rPr>
          <w:rFonts w:ascii="Times New Roman" w:hAnsi="Times New Roman"/>
        </w:rPr>
        <w:t>Liddel</w:t>
      </w:r>
      <w:proofErr w:type="spellEnd"/>
      <w:r w:rsidR="00F025F6">
        <w:rPr>
          <w:rFonts w:ascii="Times New Roman" w:hAnsi="Times New Roman"/>
        </w:rPr>
        <w:t xml:space="preserve"> </w:t>
      </w:r>
      <w:r w:rsidRPr="004578C3">
        <w:rPr>
          <w:rFonts w:ascii="Times New Roman" w:hAnsi="Times New Roman"/>
        </w:rPr>
        <w:t>(Editor</w:t>
      </w:r>
      <w:r w:rsidR="00F025F6">
        <w:rPr>
          <w:rFonts w:ascii="Times New Roman" w:hAnsi="Times New Roman"/>
        </w:rPr>
        <w:t>s</w:t>
      </w:r>
      <w:r w:rsidRPr="004578C3">
        <w:rPr>
          <w:rFonts w:ascii="Times New Roman" w:hAnsi="Times New Roman"/>
        </w:rPr>
        <w:t>). Natl. Mar. Fish. Serv., NOAA, Dept. of Comm.  1</w:t>
      </w:r>
      <w:r w:rsidR="00F6789D" w:rsidRPr="004578C3">
        <w:rPr>
          <w:rFonts w:ascii="Times New Roman" w:hAnsi="Times New Roman"/>
        </w:rPr>
        <w:t>4</w:t>
      </w:r>
      <w:r w:rsidR="00F025F6">
        <w:rPr>
          <w:rFonts w:ascii="Times New Roman" w:hAnsi="Times New Roman"/>
        </w:rPr>
        <w:t>8</w:t>
      </w:r>
      <w:r w:rsidRPr="004578C3">
        <w:rPr>
          <w:rFonts w:ascii="Times New Roman" w:hAnsi="Times New Roman"/>
        </w:rPr>
        <w:t xml:space="preserve">p. </w:t>
      </w:r>
    </w:p>
    <w:p w14:paraId="1A003DE5" w14:textId="77777777" w:rsidR="00170DFB" w:rsidRPr="00A063BA"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highlight w:val="yellow"/>
        </w:rPr>
      </w:pPr>
    </w:p>
    <w:p w14:paraId="165327FA" w14:textId="77777777" w:rsidR="00170DFB" w:rsidRPr="009F2A61"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roofErr w:type="spellStart"/>
      <w:r w:rsidRPr="009F2A61">
        <w:rPr>
          <w:rFonts w:ascii="Times New Roman" w:hAnsi="Times New Roman"/>
        </w:rPr>
        <w:t>Hanan</w:t>
      </w:r>
      <w:proofErr w:type="spellEnd"/>
      <w:r w:rsidRPr="009F2A61">
        <w:rPr>
          <w:rFonts w:ascii="Times New Roman" w:hAnsi="Times New Roman"/>
        </w:rPr>
        <w:t xml:space="preserve">, D. A., D. B. Holts, and A. L. </w:t>
      </w:r>
      <w:proofErr w:type="spellStart"/>
      <w:r w:rsidRPr="009F2A61">
        <w:rPr>
          <w:rFonts w:ascii="Times New Roman" w:hAnsi="Times New Roman"/>
        </w:rPr>
        <w:t>Coan</w:t>
      </w:r>
      <w:proofErr w:type="spellEnd"/>
      <w:r w:rsidRPr="009F2A61">
        <w:rPr>
          <w:rFonts w:ascii="Times New Roman" w:hAnsi="Times New Roman"/>
        </w:rPr>
        <w:t xml:space="preserve"> Jr.</w:t>
      </w:r>
    </w:p>
    <w:p w14:paraId="0F3154A0" w14:textId="77777777" w:rsidR="00170DFB" w:rsidRPr="009F2A61"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9F2A61">
        <w:rPr>
          <w:rFonts w:ascii="Times New Roman" w:hAnsi="Times New Roman"/>
        </w:rPr>
        <w:t>1993.  The California drift gill net fishery for sharks and swordfish, 1981-82 through 1990-91.  Cal</w:t>
      </w:r>
      <w:r w:rsidR="00C242C0" w:rsidRPr="009F2A61">
        <w:rPr>
          <w:rFonts w:ascii="Times New Roman" w:hAnsi="Times New Roman"/>
        </w:rPr>
        <w:t>if</w:t>
      </w:r>
      <w:r w:rsidRPr="009F2A61">
        <w:rPr>
          <w:rFonts w:ascii="Times New Roman" w:hAnsi="Times New Roman"/>
        </w:rPr>
        <w:t>. Dept. of Fish and Game</w:t>
      </w:r>
      <w:proofErr w:type="gramStart"/>
      <w:r w:rsidRPr="009F2A61">
        <w:rPr>
          <w:rFonts w:ascii="Times New Roman" w:hAnsi="Times New Roman"/>
        </w:rPr>
        <w:t>,  Fish</w:t>
      </w:r>
      <w:proofErr w:type="gramEnd"/>
      <w:r w:rsidRPr="009F2A61">
        <w:rPr>
          <w:rFonts w:ascii="Times New Roman" w:hAnsi="Times New Roman"/>
        </w:rPr>
        <w:t>. Bull. 175.  95p.</w:t>
      </w:r>
    </w:p>
    <w:p w14:paraId="72883771" w14:textId="77777777" w:rsidR="00170DFB" w:rsidRPr="009F2A61"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6EC3E887" w14:textId="77777777" w:rsidR="008B77D6" w:rsidRPr="009F2A61" w:rsidRDefault="008B77D6" w:rsidP="008B77D6">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9F2A61">
        <w:rPr>
          <w:rFonts w:ascii="Times New Roman" w:hAnsi="Times New Roman"/>
        </w:rPr>
        <w:t>Ito, R. Y., R. A. Dollar, and K. E. Kawamoto.</w:t>
      </w:r>
    </w:p>
    <w:p w14:paraId="6CBC7442" w14:textId="77777777" w:rsidR="00170DFB" w:rsidRPr="009F2A61" w:rsidRDefault="008B77D6" w:rsidP="00F025F6">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9F2A61">
        <w:rPr>
          <w:rFonts w:ascii="Times New Roman" w:hAnsi="Times New Roman"/>
        </w:rPr>
        <w:t>1998.  The Hawaii-based Longline Fishery for swordfish (</w:t>
      </w:r>
      <w:proofErr w:type="spellStart"/>
      <w:r w:rsidRPr="009F2A61">
        <w:rPr>
          <w:rFonts w:ascii="Times New Roman" w:hAnsi="Times New Roman"/>
          <w:i/>
          <w:iCs/>
        </w:rPr>
        <w:t>Xiphias</w:t>
      </w:r>
      <w:proofErr w:type="spellEnd"/>
      <w:r w:rsidRPr="009F2A61">
        <w:rPr>
          <w:rFonts w:ascii="Times New Roman" w:hAnsi="Times New Roman"/>
          <w:i/>
          <w:iCs/>
        </w:rPr>
        <w:t xml:space="preserve"> gladius</w:t>
      </w:r>
      <w:r w:rsidRPr="009F2A61">
        <w:rPr>
          <w:rFonts w:ascii="Times New Roman" w:hAnsi="Times New Roman"/>
        </w:rPr>
        <w:t xml:space="preserve">).  </w:t>
      </w:r>
      <w:r w:rsidRPr="009F2A61">
        <w:rPr>
          <w:rFonts w:ascii="Times New Roman" w:hAnsi="Times New Roman"/>
          <w:i/>
          <w:iCs/>
        </w:rPr>
        <w:t>In</w:t>
      </w:r>
      <w:r w:rsidRPr="009F2A61">
        <w:rPr>
          <w:rFonts w:ascii="Times New Roman" w:hAnsi="Times New Roman"/>
        </w:rPr>
        <w:t xml:space="preserve"> I. Barrett, O. Sosa-</w:t>
      </w:r>
      <w:proofErr w:type="spellStart"/>
      <w:r w:rsidRPr="009F2A61">
        <w:rPr>
          <w:rFonts w:ascii="Times New Roman" w:hAnsi="Times New Roman"/>
        </w:rPr>
        <w:t>Nishizaki</w:t>
      </w:r>
      <w:proofErr w:type="spellEnd"/>
      <w:r w:rsidRPr="009F2A61">
        <w:rPr>
          <w:rFonts w:ascii="Times New Roman" w:hAnsi="Times New Roman"/>
        </w:rPr>
        <w:t xml:space="preserve"> and N. </w:t>
      </w:r>
      <w:proofErr w:type="spellStart"/>
      <w:r w:rsidRPr="009F2A61">
        <w:rPr>
          <w:rFonts w:ascii="Times New Roman" w:hAnsi="Times New Roman"/>
        </w:rPr>
        <w:t>Bartoo</w:t>
      </w:r>
      <w:proofErr w:type="spellEnd"/>
      <w:r w:rsidRPr="009F2A61">
        <w:rPr>
          <w:rFonts w:ascii="Times New Roman" w:hAnsi="Times New Roman"/>
        </w:rPr>
        <w:t xml:space="preserve"> (</w:t>
      </w:r>
      <w:proofErr w:type="gramStart"/>
      <w:r w:rsidRPr="009F2A61">
        <w:rPr>
          <w:rFonts w:ascii="Times New Roman" w:hAnsi="Times New Roman"/>
        </w:rPr>
        <w:t>eds</w:t>
      </w:r>
      <w:proofErr w:type="gramEnd"/>
      <w:r w:rsidRPr="009F2A61">
        <w:rPr>
          <w:rFonts w:ascii="Times New Roman" w:hAnsi="Times New Roman"/>
        </w:rPr>
        <w:t xml:space="preserve">.). 1998.  Biology and fisheries of swordfish, </w:t>
      </w:r>
      <w:proofErr w:type="spellStart"/>
      <w:r w:rsidRPr="009F2A61">
        <w:rPr>
          <w:rFonts w:ascii="Times New Roman" w:hAnsi="Times New Roman"/>
          <w:i/>
          <w:iCs/>
        </w:rPr>
        <w:t>Xiphias</w:t>
      </w:r>
      <w:proofErr w:type="spellEnd"/>
      <w:r w:rsidRPr="009F2A61">
        <w:rPr>
          <w:rFonts w:ascii="Times New Roman" w:hAnsi="Times New Roman"/>
          <w:i/>
          <w:iCs/>
        </w:rPr>
        <w:t xml:space="preserve"> gladius</w:t>
      </w:r>
      <w:r w:rsidRPr="009F2A61">
        <w:rPr>
          <w:rFonts w:ascii="Times New Roman" w:hAnsi="Times New Roman"/>
        </w:rPr>
        <w:t xml:space="preserve">.  Papers from the International Symposium on Pacific Swordfish, Ensenada, Mexico, 11-14 December 1994.  U.S. Dept. of Comm., NOAA Tech. Rept. NMFS 142.  </w:t>
      </w:r>
      <w:proofErr w:type="gramStart"/>
      <w:r w:rsidRPr="009F2A61">
        <w:rPr>
          <w:rFonts w:ascii="Times New Roman" w:hAnsi="Times New Roman"/>
        </w:rPr>
        <w:t>p</w:t>
      </w:r>
      <w:proofErr w:type="gramEnd"/>
      <w:r w:rsidRPr="009F2A61">
        <w:rPr>
          <w:rFonts w:ascii="Times New Roman" w:hAnsi="Times New Roman"/>
        </w:rPr>
        <w:t xml:space="preserve"> 7</w:t>
      </w:r>
      <w:r w:rsidR="00576CD9" w:rsidRPr="009F2A61">
        <w:rPr>
          <w:rFonts w:ascii="Times New Roman" w:hAnsi="Times New Roman"/>
        </w:rPr>
        <w:t>7</w:t>
      </w:r>
      <w:r w:rsidRPr="009F2A61">
        <w:rPr>
          <w:rFonts w:ascii="Times New Roman" w:hAnsi="Times New Roman"/>
        </w:rPr>
        <w:t>-</w:t>
      </w:r>
      <w:r w:rsidR="00576CD9" w:rsidRPr="009F2A61">
        <w:rPr>
          <w:rFonts w:ascii="Times New Roman" w:hAnsi="Times New Roman"/>
        </w:rPr>
        <w:t>8</w:t>
      </w:r>
      <w:r w:rsidRPr="009F2A61">
        <w:rPr>
          <w:rFonts w:ascii="Times New Roman" w:hAnsi="Times New Roman"/>
        </w:rPr>
        <w:t>8.</w:t>
      </w:r>
    </w:p>
    <w:p w14:paraId="14C4F380" w14:textId="77777777" w:rsidR="00170DFB" w:rsidRPr="009F2A61" w:rsidRDefault="00170DFB">
      <w:pPr>
        <w:widowControl/>
        <w:tabs>
          <w:tab w:val="right" w:pos="9360"/>
        </w:tabs>
        <w:ind w:left="900" w:hanging="450"/>
        <w:rPr>
          <w:rFonts w:ascii="Times New Roman" w:hAnsi="Times New Roman"/>
        </w:rPr>
        <w:sectPr w:rsidR="00170DFB" w:rsidRPr="009F2A61" w:rsidSect="002918AC">
          <w:pgSz w:w="12240" w:h="15840"/>
          <w:pgMar w:top="1080" w:right="1440" w:bottom="1440" w:left="1440" w:header="1440" w:footer="1440" w:gutter="0"/>
          <w:cols w:space="720"/>
          <w:noEndnote/>
        </w:sectPr>
      </w:pPr>
    </w:p>
    <w:p w14:paraId="62BE4226" w14:textId="77777777" w:rsidR="00170DFB" w:rsidRPr="00957A09"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957A09">
        <w:rPr>
          <w:rFonts w:ascii="Times New Roman" w:hAnsi="Times New Roman"/>
        </w:rPr>
        <w:lastRenderedPageBreak/>
        <w:t xml:space="preserve">Table 1.--U.S. North Pacific swordfish </w:t>
      </w:r>
      <w:r w:rsidR="00EE6442">
        <w:rPr>
          <w:rFonts w:ascii="Times New Roman" w:hAnsi="Times New Roman"/>
        </w:rPr>
        <w:t>catch</w:t>
      </w:r>
      <w:proofErr w:type="gramStart"/>
      <w:r w:rsidRPr="00957A09">
        <w:rPr>
          <w:rFonts w:ascii="Times New Roman" w:hAnsi="Times New Roman"/>
          <w:vertAlign w:val="superscript"/>
        </w:rPr>
        <w:t xml:space="preserve">*  </w:t>
      </w:r>
      <w:r w:rsidRPr="00957A09">
        <w:rPr>
          <w:rFonts w:ascii="Times New Roman" w:hAnsi="Times New Roman"/>
        </w:rPr>
        <w:t>(</w:t>
      </w:r>
      <w:proofErr w:type="gramEnd"/>
      <w:r w:rsidRPr="00957A09">
        <w:rPr>
          <w:rFonts w:ascii="Times New Roman" w:hAnsi="Times New Roman"/>
        </w:rPr>
        <w:t>metric tons)</w:t>
      </w:r>
      <w:r w:rsidR="00344258" w:rsidRPr="00957A09">
        <w:rPr>
          <w:rFonts w:ascii="Times New Roman" w:hAnsi="Times New Roman"/>
        </w:rPr>
        <w:t>, 1970-20</w:t>
      </w:r>
      <w:r w:rsidR="00A0275B">
        <w:rPr>
          <w:rFonts w:ascii="Times New Roman" w:hAnsi="Times New Roman"/>
        </w:rPr>
        <w:t>2</w:t>
      </w:r>
      <w:r w:rsidR="00C61617" w:rsidRPr="00957A09">
        <w:rPr>
          <w:rFonts w:ascii="Times New Roman" w:hAnsi="Times New Roman"/>
        </w:rPr>
        <w:t>1</w:t>
      </w:r>
      <w:r w:rsidRPr="00957A09">
        <w:rPr>
          <w:rFonts w:ascii="Times New Roman" w:hAnsi="Times New Roman"/>
        </w:rPr>
        <w:t>.</w:t>
      </w:r>
    </w:p>
    <w:p w14:paraId="37FCA50A" w14:textId="77777777" w:rsidR="00A0275B" w:rsidRDefault="00A0275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s>
        <w:ind w:right="1170"/>
        <w:rPr>
          <w:rFonts w:ascii="Times New Roman" w:hAnsi="Times New Roman"/>
        </w:rPr>
      </w:pPr>
    </w:p>
    <w:p w14:paraId="7254466C" w14:textId="77777777" w:rsidR="00A0275B" w:rsidRDefault="00A0275B" w:rsidP="00A0275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s>
        <w:ind w:right="1170"/>
        <w:jc w:val="center"/>
        <w:rPr>
          <w:rFonts w:ascii="Times New Roman" w:hAnsi="Times New Roman"/>
        </w:rPr>
      </w:pPr>
      <w:r w:rsidRPr="00A0275B">
        <w:rPr>
          <w:noProof/>
        </w:rPr>
        <w:drawing>
          <wp:inline distT="0" distB="0" distL="0" distR="0" wp14:anchorId="1EE437C5" wp14:editId="343C4294">
            <wp:extent cx="3625813" cy="763752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3294" cy="7653283"/>
                    </a:xfrm>
                    <a:prstGeom prst="rect">
                      <a:avLst/>
                    </a:prstGeom>
                    <a:noFill/>
                    <a:ln>
                      <a:noFill/>
                    </a:ln>
                  </pic:spPr>
                </pic:pic>
              </a:graphicData>
            </a:graphic>
          </wp:inline>
        </w:drawing>
      </w:r>
    </w:p>
    <w:p w14:paraId="261E9C9D" w14:textId="77777777" w:rsidR="00A0275B" w:rsidRPr="00A0275B" w:rsidRDefault="00170DFB" w:rsidP="00A0275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s>
        <w:ind w:right="1170"/>
        <w:rPr>
          <w:rFonts w:ascii="Times New Roman" w:hAnsi="Times New Roman"/>
          <w:sz w:val="20"/>
          <w:szCs w:val="20"/>
        </w:rPr>
      </w:pPr>
      <w:r w:rsidRPr="00957A09">
        <w:rPr>
          <w:rFonts w:ascii="Times New Roman" w:hAnsi="Times New Roman"/>
          <w:sz w:val="20"/>
          <w:szCs w:val="20"/>
        </w:rPr>
        <w:t>*</w:t>
      </w:r>
      <w:r w:rsidRPr="00957A09">
        <w:rPr>
          <w:rFonts w:ascii="Times New Roman" w:hAnsi="Times New Roman"/>
          <w:sz w:val="20"/>
          <w:szCs w:val="20"/>
          <w:vertAlign w:val="superscript"/>
        </w:rPr>
        <w:t xml:space="preserve"> </w:t>
      </w:r>
      <w:r w:rsidRPr="00957A09">
        <w:rPr>
          <w:rFonts w:ascii="Times New Roman" w:hAnsi="Times New Roman"/>
          <w:sz w:val="20"/>
          <w:szCs w:val="20"/>
        </w:rPr>
        <w:t>Based on estimated whole weight.</w:t>
      </w:r>
      <w:r w:rsidR="00A0275B">
        <w:rPr>
          <w:rFonts w:ascii="Times New Roman" w:hAnsi="Times New Roman"/>
          <w:sz w:val="20"/>
          <w:szCs w:val="20"/>
        </w:rPr>
        <w:t xml:space="preserve">  </w:t>
      </w:r>
      <w:r w:rsidR="00A0275B" w:rsidRPr="00A0275B">
        <w:rPr>
          <w:rFonts w:ascii="Times New Roman" w:hAnsi="Times New Roman"/>
          <w:sz w:val="20"/>
          <w:szCs w:val="20"/>
        </w:rPr>
        <w:t>Dashes indicate no fishery.</w:t>
      </w:r>
    </w:p>
    <w:p w14:paraId="7F6B04C7" w14:textId="77777777" w:rsidR="00170DFB" w:rsidRPr="00957A09"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s>
        <w:ind w:right="1170"/>
        <w:rPr>
          <w:rFonts w:ascii="Times New Roman" w:hAnsi="Times New Roman"/>
          <w:sz w:val="20"/>
          <w:szCs w:val="20"/>
        </w:rPr>
      </w:pPr>
    </w:p>
    <w:p w14:paraId="47A34D04" w14:textId="77777777" w:rsidR="00BF7A24" w:rsidRDefault="00BF7A24" w:rsidP="00982FC6">
      <w:pPr>
        <w:widowControl/>
        <w:tabs>
          <w:tab w:val="left" w:pos="-720"/>
          <w:tab w:val="center" w:pos="1260"/>
          <w:tab w:val="center" w:pos="2340"/>
          <w:tab w:val="center" w:pos="3240"/>
          <w:tab w:val="center" w:pos="4500"/>
          <w:tab w:val="center" w:pos="5850"/>
          <w:tab w:val="center" w:pos="6840"/>
          <w:tab w:val="center" w:pos="7830"/>
          <w:tab w:val="center" w:pos="8730"/>
          <w:tab w:val="right" w:pos="10080"/>
        </w:tabs>
        <w:rPr>
          <w:rFonts w:ascii="Times New Roman" w:hAnsi="Times New Roman"/>
        </w:rPr>
      </w:pPr>
    </w:p>
    <w:p w14:paraId="5ECE5CB5" w14:textId="77777777" w:rsidR="002918AC" w:rsidRDefault="002918AC" w:rsidP="00982FC6">
      <w:pPr>
        <w:widowControl/>
        <w:tabs>
          <w:tab w:val="left" w:pos="-720"/>
          <w:tab w:val="center" w:pos="1260"/>
          <w:tab w:val="center" w:pos="2340"/>
          <w:tab w:val="center" w:pos="3240"/>
          <w:tab w:val="center" w:pos="4500"/>
          <w:tab w:val="center" w:pos="5850"/>
          <w:tab w:val="center" w:pos="6840"/>
          <w:tab w:val="center" w:pos="7830"/>
          <w:tab w:val="center" w:pos="8730"/>
          <w:tab w:val="right" w:pos="10080"/>
        </w:tabs>
        <w:rPr>
          <w:rFonts w:ascii="Times New Roman" w:hAnsi="Times New Roman"/>
        </w:rPr>
      </w:pPr>
    </w:p>
    <w:p w14:paraId="2DC765D2" w14:textId="77777777" w:rsidR="00170DFB" w:rsidRPr="00957A09" w:rsidRDefault="00170DFB" w:rsidP="00982FC6">
      <w:pPr>
        <w:widowControl/>
        <w:tabs>
          <w:tab w:val="left" w:pos="-720"/>
          <w:tab w:val="center" w:pos="1260"/>
          <w:tab w:val="center" w:pos="2340"/>
          <w:tab w:val="center" w:pos="3240"/>
          <w:tab w:val="center" w:pos="4500"/>
          <w:tab w:val="center" w:pos="5850"/>
          <w:tab w:val="center" w:pos="6840"/>
          <w:tab w:val="center" w:pos="7830"/>
          <w:tab w:val="center" w:pos="8730"/>
          <w:tab w:val="right" w:pos="10080"/>
        </w:tabs>
        <w:rPr>
          <w:rFonts w:ascii="Times New Roman" w:hAnsi="Times New Roman"/>
        </w:rPr>
      </w:pPr>
      <w:r w:rsidRPr="00957A09">
        <w:rPr>
          <w:rFonts w:ascii="Times New Roman" w:hAnsi="Times New Roman"/>
        </w:rPr>
        <w:t>Figure 1.–Catch by the U.S. swordfish fisheries of the North Pacific Ocean, 1970-20</w:t>
      </w:r>
      <w:r w:rsidR="00A0275B">
        <w:rPr>
          <w:rFonts w:ascii="Times New Roman" w:hAnsi="Times New Roman"/>
        </w:rPr>
        <w:t>21</w:t>
      </w:r>
      <w:r w:rsidRPr="00957A09">
        <w:rPr>
          <w:rFonts w:ascii="Times New Roman" w:hAnsi="Times New Roman"/>
        </w:rPr>
        <w:t>.</w:t>
      </w:r>
    </w:p>
    <w:p w14:paraId="5599E980" w14:textId="77777777" w:rsidR="00B02506" w:rsidRPr="00A063BA" w:rsidRDefault="00B02506">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sz w:val="20"/>
          <w:szCs w:val="20"/>
          <w:highlight w:val="yellow"/>
        </w:rPr>
      </w:pPr>
    </w:p>
    <w:p w14:paraId="0C9FC6E5" w14:textId="77777777" w:rsidR="00B02506" w:rsidRPr="00A063BA" w:rsidRDefault="00C01DFA" w:rsidP="00B02506">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r w:rsidRPr="00C01DFA">
        <w:rPr>
          <w:noProof/>
        </w:rPr>
        <w:drawing>
          <wp:inline distT="0" distB="0" distL="0" distR="0" wp14:anchorId="06D30295" wp14:editId="6816C74C">
            <wp:extent cx="6000750" cy="40716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4071699"/>
                    </a:xfrm>
                    <a:prstGeom prst="rect">
                      <a:avLst/>
                    </a:prstGeom>
                    <a:noFill/>
                    <a:ln>
                      <a:noFill/>
                    </a:ln>
                  </pic:spPr>
                </pic:pic>
              </a:graphicData>
            </a:graphic>
          </wp:inline>
        </w:drawing>
      </w:r>
    </w:p>
    <w:p w14:paraId="689DE82D" w14:textId="77777777" w:rsidR="00126CFD" w:rsidRPr="00A063BA" w:rsidRDefault="00126CFD">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sz w:val="20"/>
          <w:szCs w:val="20"/>
          <w:highlight w:val="yellow"/>
        </w:rPr>
        <w:sectPr w:rsidR="00126CFD" w:rsidRPr="00A063BA" w:rsidSect="002918AC">
          <w:pgSz w:w="12240" w:h="15840"/>
          <w:pgMar w:top="1080" w:right="1350" w:bottom="792" w:left="1440" w:header="1170" w:footer="792" w:gutter="0"/>
          <w:cols w:space="720"/>
          <w:noEndnote/>
        </w:sectPr>
      </w:pPr>
    </w:p>
    <w:p w14:paraId="0CE0EDE7" w14:textId="77777777" w:rsidR="00170DFB" w:rsidRPr="00913BE9" w:rsidRDefault="00170DFB" w:rsidP="00982FC6">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913BE9">
        <w:rPr>
          <w:rFonts w:ascii="Times New Roman" w:hAnsi="Times New Roman"/>
        </w:rPr>
        <w:lastRenderedPageBreak/>
        <w:t>Figure 2.--Number of California harpoon vessels, 197</w:t>
      </w:r>
      <w:r w:rsidR="009773D6" w:rsidRPr="00913BE9">
        <w:rPr>
          <w:rFonts w:ascii="Times New Roman" w:hAnsi="Times New Roman"/>
        </w:rPr>
        <w:t>4</w:t>
      </w:r>
      <w:r w:rsidRPr="00913BE9">
        <w:rPr>
          <w:rFonts w:ascii="Times New Roman" w:hAnsi="Times New Roman"/>
        </w:rPr>
        <w:t>-</w:t>
      </w:r>
      <w:r w:rsidR="00982FC6" w:rsidRPr="00913BE9">
        <w:rPr>
          <w:rFonts w:ascii="Times New Roman" w:hAnsi="Times New Roman"/>
        </w:rPr>
        <w:t>2</w:t>
      </w:r>
      <w:r w:rsidRPr="00913BE9">
        <w:rPr>
          <w:rFonts w:ascii="Times New Roman" w:hAnsi="Times New Roman"/>
        </w:rPr>
        <w:t>0</w:t>
      </w:r>
      <w:r w:rsidR="00FB0721">
        <w:rPr>
          <w:rFonts w:ascii="Times New Roman" w:hAnsi="Times New Roman"/>
        </w:rPr>
        <w:t>2</w:t>
      </w:r>
      <w:r w:rsidR="00C61617" w:rsidRPr="00913BE9">
        <w:rPr>
          <w:rFonts w:ascii="Times New Roman" w:hAnsi="Times New Roman"/>
        </w:rPr>
        <w:t>1</w:t>
      </w:r>
      <w:r w:rsidRPr="00913BE9">
        <w:rPr>
          <w:rFonts w:ascii="Times New Roman" w:hAnsi="Times New Roman"/>
        </w:rPr>
        <w:t>.</w:t>
      </w:r>
    </w:p>
    <w:p w14:paraId="2C136B72" w14:textId="77777777" w:rsidR="00170DFB" w:rsidRPr="00791320" w:rsidRDefault="00C01DFA" w:rsidP="00631DBF">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r w:rsidRPr="00C01DFA">
        <w:rPr>
          <w:noProof/>
        </w:rPr>
        <w:drawing>
          <wp:inline distT="0" distB="0" distL="0" distR="0" wp14:anchorId="4CE89F27" wp14:editId="132E6E44">
            <wp:extent cx="5400675" cy="36645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9543" cy="3670546"/>
                    </a:xfrm>
                    <a:prstGeom prst="rect">
                      <a:avLst/>
                    </a:prstGeom>
                    <a:noFill/>
                    <a:ln>
                      <a:noFill/>
                    </a:ln>
                  </pic:spPr>
                </pic:pic>
              </a:graphicData>
            </a:graphic>
          </wp:inline>
        </w:drawing>
      </w:r>
    </w:p>
    <w:p w14:paraId="000DB48F" w14:textId="77777777" w:rsidR="00913BE9" w:rsidRDefault="00913BE9">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p>
    <w:p w14:paraId="28D471A5" w14:textId="77777777" w:rsidR="00631DBF" w:rsidRPr="00791320" w:rsidRDefault="00170DFB" w:rsidP="008D3143">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highlight w:val="yellow"/>
        </w:rPr>
      </w:pPr>
      <w:r w:rsidRPr="00913BE9">
        <w:rPr>
          <w:rFonts w:ascii="Times New Roman" w:hAnsi="Times New Roman"/>
        </w:rPr>
        <w:t>Figure 3.--California harpoon fishery swordfish catch-per-unit-effort (CPUE), 197</w:t>
      </w:r>
      <w:r w:rsidR="009773D6" w:rsidRPr="00913BE9">
        <w:rPr>
          <w:rFonts w:ascii="Times New Roman" w:hAnsi="Times New Roman"/>
        </w:rPr>
        <w:t>4</w:t>
      </w:r>
      <w:r w:rsidRPr="00913BE9">
        <w:rPr>
          <w:rFonts w:ascii="Times New Roman" w:hAnsi="Times New Roman"/>
        </w:rPr>
        <w:t>-20</w:t>
      </w:r>
      <w:r w:rsidR="00C01DFA">
        <w:rPr>
          <w:rFonts w:ascii="Times New Roman" w:hAnsi="Times New Roman"/>
        </w:rPr>
        <w:t>2</w:t>
      </w:r>
      <w:r w:rsidR="00C61617" w:rsidRPr="00913BE9">
        <w:rPr>
          <w:rFonts w:ascii="Times New Roman" w:hAnsi="Times New Roman"/>
        </w:rPr>
        <w:t>1</w:t>
      </w:r>
      <w:r w:rsidR="00957A09" w:rsidRPr="00913BE9">
        <w:rPr>
          <w:rFonts w:ascii="Times New Roman" w:hAnsi="Times New Roman"/>
        </w:rPr>
        <w:t>.</w:t>
      </w:r>
      <w:r w:rsidR="00B80C82" w:rsidRPr="00B80C82">
        <w:rPr>
          <w:rFonts w:ascii="Times New Roman" w:hAnsi="Times New Roman"/>
        </w:rPr>
        <w:t xml:space="preserve"> </w:t>
      </w:r>
      <w:r w:rsidR="00B80C82" w:rsidRPr="00B80C82">
        <w:rPr>
          <w:noProof/>
        </w:rPr>
        <w:drawing>
          <wp:inline distT="0" distB="0" distL="0" distR="0" wp14:anchorId="7748EB09" wp14:editId="436DAB49">
            <wp:extent cx="5524500" cy="3748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9237" cy="3758547"/>
                    </a:xfrm>
                    <a:prstGeom prst="rect">
                      <a:avLst/>
                    </a:prstGeom>
                    <a:noFill/>
                    <a:ln>
                      <a:noFill/>
                    </a:ln>
                  </pic:spPr>
                </pic:pic>
              </a:graphicData>
            </a:graphic>
          </wp:inline>
        </w:drawing>
      </w:r>
    </w:p>
    <w:p w14:paraId="79189A69" w14:textId="77777777" w:rsidR="00B02506" w:rsidRPr="00791320" w:rsidRDefault="00B02506" w:rsidP="00651FF5">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sectPr w:rsidR="00B02506" w:rsidRPr="00791320" w:rsidSect="002918AC">
          <w:pgSz w:w="12240" w:h="15840"/>
          <w:pgMar w:top="1080" w:right="1350" w:bottom="810" w:left="1440" w:header="1170" w:footer="810" w:gutter="0"/>
          <w:cols w:space="720"/>
          <w:noEndnote/>
        </w:sectPr>
      </w:pPr>
    </w:p>
    <w:p w14:paraId="3FE8A2F5" w14:textId="77777777" w:rsidR="00170DFB" w:rsidRPr="00D64844" w:rsidRDefault="00170DFB">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D64844">
        <w:rPr>
          <w:rFonts w:ascii="Times New Roman" w:hAnsi="Times New Roman"/>
        </w:rPr>
        <w:lastRenderedPageBreak/>
        <w:t>Figure 4.--Number of California drift gill net vessels, 1981-1982 through 20</w:t>
      </w:r>
      <w:r w:rsidR="00C01DFA">
        <w:rPr>
          <w:rFonts w:ascii="Times New Roman" w:hAnsi="Times New Roman"/>
        </w:rPr>
        <w:t>20</w:t>
      </w:r>
      <w:r w:rsidRPr="00D64844">
        <w:rPr>
          <w:rFonts w:ascii="Times New Roman" w:hAnsi="Times New Roman"/>
        </w:rPr>
        <w:t>-20</w:t>
      </w:r>
      <w:r w:rsidR="00C01DFA">
        <w:rPr>
          <w:rFonts w:ascii="Times New Roman" w:hAnsi="Times New Roman"/>
        </w:rPr>
        <w:t>2</w:t>
      </w:r>
      <w:r w:rsidR="00C61617" w:rsidRPr="00D64844">
        <w:rPr>
          <w:rFonts w:ascii="Times New Roman" w:hAnsi="Times New Roman"/>
        </w:rPr>
        <w:t>1</w:t>
      </w:r>
      <w:r w:rsidRPr="00D64844">
        <w:rPr>
          <w:rFonts w:ascii="Times New Roman" w:hAnsi="Times New Roman"/>
        </w:rPr>
        <w:t>.</w:t>
      </w:r>
    </w:p>
    <w:p w14:paraId="5AC071BC" w14:textId="77777777" w:rsidR="00651FF5" w:rsidRPr="00791320" w:rsidRDefault="00B80C82" w:rsidP="00831649">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r w:rsidRPr="00B80C82">
        <w:rPr>
          <w:noProof/>
        </w:rPr>
        <w:drawing>
          <wp:inline distT="0" distB="0" distL="0" distR="0" wp14:anchorId="6150E277" wp14:editId="770CCBFD">
            <wp:extent cx="5353050" cy="36322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6423" cy="3641288"/>
                    </a:xfrm>
                    <a:prstGeom prst="rect">
                      <a:avLst/>
                    </a:prstGeom>
                    <a:noFill/>
                    <a:ln>
                      <a:noFill/>
                    </a:ln>
                  </pic:spPr>
                </pic:pic>
              </a:graphicData>
            </a:graphic>
          </wp:inline>
        </w:drawing>
      </w:r>
    </w:p>
    <w:p w14:paraId="23D8263F" w14:textId="77777777" w:rsidR="008F7C33" w:rsidRPr="00791320" w:rsidRDefault="008F7C33">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highlight w:val="yellow"/>
        </w:rPr>
      </w:pPr>
    </w:p>
    <w:p w14:paraId="363FF669" w14:textId="77777777" w:rsidR="001E2405" w:rsidRDefault="001E2405" w:rsidP="001E2405">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791320">
        <w:rPr>
          <w:rFonts w:ascii="Times New Roman" w:hAnsi="Times New Roman"/>
        </w:rPr>
        <w:t>Figure 5.—California drift gill net CPUE, 1981-1982 through 20</w:t>
      </w:r>
      <w:r w:rsidR="00C01DFA">
        <w:rPr>
          <w:rFonts w:ascii="Times New Roman" w:hAnsi="Times New Roman"/>
        </w:rPr>
        <w:t>20</w:t>
      </w:r>
      <w:r w:rsidRPr="00791320">
        <w:rPr>
          <w:rFonts w:ascii="Times New Roman" w:hAnsi="Times New Roman"/>
        </w:rPr>
        <w:t>-20</w:t>
      </w:r>
      <w:r w:rsidR="00C01DFA">
        <w:rPr>
          <w:rFonts w:ascii="Times New Roman" w:hAnsi="Times New Roman"/>
        </w:rPr>
        <w:t>2</w:t>
      </w:r>
      <w:r w:rsidRPr="00791320">
        <w:rPr>
          <w:rFonts w:ascii="Times New Roman" w:hAnsi="Times New Roman"/>
        </w:rPr>
        <w:t>1.</w:t>
      </w:r>
    </w:p>
    <w:p w14:paraId="4EDCE479" w14:textId="77777777" w:rsidR="008D3143" w:rsidRDefault="008D3143" w:rsidP="008D3143">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rPr>
      </w:pPr>
      <w:r w:rsidRPr="008D3143">
        <w:rPr>
          <w:noProof/>
        </w:rPr>
        <w:drawing>
          <wp:inline distT="0" distB="0" distL="0" distR="0" wp14:anchorId="40FAA42B" wp14:editId="6A78D7D1">
            <wp:extent cx="5467076" cy="3709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5677" cy="3715420"/>
                    </a:xfrm>
                    <a:prstGeom prst="rect">
                      <a:avLst/>
                    </a:prstGeom>
                    <a:noFill/>
                    <a:ln>
                      <a:noFill/>
                    </a:ln>
                  </pic:spPr>
                </pic:pic>
              </a:graphicData>
            </a:graphic>
          </wp:inline>
        </w:drawing>
      </w:r>
    </w:p>
    <w:p w14:paraId="0B35D6FE" w14:textId="77777777" w:rsidR="008D3143" w:rsidRPr="00791320" w:rsidRDefault="008D3143" w:rsidP="001E2405">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p>
    <w:p w14:paraId="2B858A5E" w14:textId="77777777" w:rsidR="00170DFB" w:rsidRPr="00C77B0A" w:rsidRDefault="00170DFB" w:rsidP="008D3143">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3E2DBF">
        <w:rPr>
          <w:rFonts w:ascii="Times New Roman" w:hAnsi="Times New Roman"/>
        </w:rPr>
        <w:lastRenderedPageBreak/>
        <w:t xml:space="preserve">Figure </w:t>
      </w:r>
      <w:r w:rsidR="000151B2">
        <w:rPr>
          <w:rFonts w:ascii="Times New Roman" w:hAnsi="Times New Roman"/>
        </w:rPr>
        <w:t>6</w:t>
      </w:r>
      <w:r w:rsidRPr="003E2DBF">
        <w:rPr>
          <w:rFonts w:ascii="Times New Roman" w:hAnsi="Times New Roman"/>
        </w:rPr>
        <w:t>.–</w:t>
      </w:r>
      <w:r w:rsidR="006A0D22" w:rsidRPr="003E2DBF">
        <w:rPr>
          <w:rFonts w:ascii="Times New Roman" w:hAnsi="Times New Roman"/>
        </w:rPr>
        <w:t>N</w:t>
      </w:r>
      <w:r w:rsidRPr="003E2DBF">
        <w:rPr>
          <w:rFonts w:ascii="Times New Roman" w:hAnsi="Times New Roman"/>
        </w:rPr>
        <w:t xml:space="preserve">umber of active </w:t>
      </w:r>
      <w:r w:rsidR="007B7B3B">
        <w:rPr>
          <w:rFonts w:ascii="Times New Roman" w:hAnsi="Times New Roman"/>
        </w:rPr>
        <w:t xml:space="preserve">U.S. </w:t>
      </w:r>
      <w:r w:rsidRPr="003E2DBF">
        <w:rPr>
          <w:rFonts w:ascii="Times New Roman" w:hAnsi="Times New Roman"/>
        </w:rPr>
        <w:t xml:space="preserve">longline vessels </w:t>
      </w:r>
      <w:r w:rsidR="007B7B3B">
        <w:rPr>
          <w:rFonts w:ascii="Times New Roman" w:hAnsi="Times New Roman"/>
        </w:rPr>
        <w:t>in the north Pacific Ocean</w:t>
      </w:r>
      <w:r w:rsidRPr="003E2DBF">
        <w:rPr>
          <w:rFonts w:ascii="Times New Roman" w:hAnsi="Times New Roman"/>
        </w:rPr>
        <w:t>, 198</w:t>
      </w:r>
      <w:r w:rsidR="00F21B84" w:rsidRPr="003E2DBF">
        <w:rPr>
          <w:rFonts w:ascii="Times New Roman" w:hAnsi="Times New Roman"/>
        </w:rPr>
        <w:t>7</w:t>
      </w:r>
      <w:r w:rsidRPr="003E2DBF">
        <w:rPr>
          <w:rFonts w:ascii="Times New Roman" w:hAnsi="Times New Roman"/>
        </w:rPr>
        <w:t>-20</w:t>
      </w:r>
      <w:r w:rsidR="00C01DFA">
        <w:rPr>
          <w:rFonts w:ascii="Times New Roman" w:hAnsi="Times New Roman"/>
        </w:rPr>
        <w:t>2</w:t>
      </w:r>
      <w:r w:rsidR="00E127AD" w:rsidRPr="003E2DBF">
        <w:rPr>
          <w:rFonts w:ascii="Times New Roman" w:hAnsi="Times New Roman"/>
        </w:rPr>
        <w:t>1</w:t>
      </w:r>
      <w:r w:rsidRPr="003E2DBF">
        <w:rPr>
          <w:rFonts w:ascii="Times New Roman" w:hAnsi="Times New Roman"/>
        </w:rPr>
        <w:t>.</w:t>
      </w:r>
    </w:p>
    <w:p w14:paraId="3D1A058D" w14:textId="77777777" w:rsidR="00F21B84" w:rsidRPr="00A063BA" w:rsidRDefault="00122368" w:rsidP="00E127AD">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r w:rsidRPr="00122368">
        <w:rPr>
          <w:noProof/>
        </w:rPr>
        <w:drawing>
          <wp:inline distT="0" distB="0" distL="0" distR="0" wp14:anchorId="38FC50BB" wp14:editId="42B1EDAD">
            <wp:extent cx="5362575" cy="36386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8148" cy="3642457"/>
                    </a:xfrm>
                    <a:prstGeom prst="rect">
                      <a:avLst/>
                    </a:prstGeom>
                    <a:noFill/>
                    <a:ln>
                      <a:noFill/>
                    </a:ln>
                  </pic:spPr>
                </pic:pic>
              </a:graphicData>
            </a:graphic>
          </wp:inline>
        </w:drawing>
      </w:r>
    </w:p>
    <w:p w14:paraId="2A53BE0D" w14:textId="77777777" w:rsidR="008F7C33" w:rsidRPr="00A063BA" w:rsidRDefault="008F7C33">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highlight w:val="yellow"/>
        </w:rPr>
      </w:pPr>
    </w:p>
    <w:p w14:paraId="69AECBAB" w14:textId="77777777" w:rsidR="008751B4" w:rsidRPr="00C77B0A" w:rsidRDefault="00B663F3" w:rsidP="008751B4">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Pr>
          <w:rFonts w:ascii="Times New Roman" w:hAnsi="Times New Roman"/>
        </w:rPr>
        <w:t xml:space="preserve">Figure </w:t>
      </w:r>
      <w:r w:rsidR="000151B2">
        <w:rPr>
          <w:rFonts w:ascii="Times New Roman" w:hAnsi="Times New Roman"/>
        </w:rPr>
        <w:t>7</w:t>
      </w:r>
      <w:r w:rsidR="008751B4" w:rsidRPr="00C77B0A">
        <w:rPr>
          <w:rFonts w:ascii="Times New Roman" w:hAnsi="Times New Roman"/>
        </w:rPr>
        <w:t>.–</w:t>
      </w:r>
      <w:r w:rsidR="00CE61DC">
        <w:rPr>
          <w:rFonts w:ascii="Times New Roman" w:hAnsi="Times New Roman"/>
        </w:rPr>
        <w:t>U.S</w:t>
      </w:r>
      <w:r w:rsidR="007B7B3B">
        <w:rPr>
          <w:rFonts w:ascii="Times New Roman" w:hAnsi="Times New Roman"/>
        </w:rPr>
        <w:t xml:space="preserve"> </w:t>
      </w:r>
      <w:r w:rsidR="008751B4" w:rsidRPr="00C77B0A">
        <w:rPr>
          <w:rFonts w:ascii="Times New Roman" w:hAnsi="Times New Roman"/>
        </w:rPr>
        <w:t xml:space="preserve">longline </w:t>
      </w:r>
      <w:r w:rsidR="000B32BA" w:rsidRPr="00C77B0A">
        <w:rPr>
          <w:rFonts w:ascii="Times New Roman" w:hAnsi="Times New Roman"/>
        </w:rPr>
        <w:t xml:space="preserve">swordfish </w:t>
      </w:r>
      <w:r w:rsidR="008751B4" w:rsidRPr="00C77B0A">
        <w:rPr>
          <w:rFonts w:ascii="Times New Roman" w:hAnsi="Times New Roman"/>
        </w:rPr>
        <w:t>catch (in numbers) by area, 20</w:t>
      </w:r>
      <w:r w:rsidR="00122368">
        <w:rPr>
          <w:rFonts w:ascii="Times New Roman" w:hAnsi="Times New Roman"/>
        </w:rPr>
        <w:t>2</w:t>
      </w:r>
      <w:r w:rsidR="00E127AD" w:rsidRPr="00C77B0A">
        <w:rPr>
          <w:rFonts w:ascii="Times New Roman" w:hAnsi="Times New Roman"/>
        </w:rPr>
        <w:t>1</w:t>
      </w:r>
      <w:r w:rsidR="008751B4" w:rsidRPr="00C77B0A">
        <w:rPr>
          <w:rFonts w:ascii="Times New Roman" w:hAnsi="Times New Roman"/>
        </w:rPr>
        <w:t>.</w:t>
      </w:r>
    </w:p>
    <w:p w14:paraId="71C83BE1" w14:textId="77777777" w:rsidR="00CF0496" w:rsidRPr="00A063BA" w:rsidRDefault="00CF0496" w:rsidP="00CF0496">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highlight w:val="yellow"/>
        </w:rPr>
      </w:pPr>
    </w:p>
    <w:p w14:paraId="29AE21FF" w14:textId="77777777" w:rsidR="00D64844" w:rsidRDefault="00BA5854" w:rsidP="00BA5854">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rPr>
      </w:pPr>
      <w:r>
        <w:rPr>
          <w:rFonts w:ascii="Times New Roman" w:hAnsi="Times New Roman"/>
          <w:noProof/>
        </w:rPr>
        <w:drawing>
          <wp:inline distT="0" distB="0" distL="0" distR="0" wp14:anchorId="3EF7D439" wp14:editId="44956865">
            <wp:extent cx="3996779" cy="3638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lds-hc-grid5y-20220915-nc-2021-A-swordfish.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02542" cy="3643797"/>
                    </a:xfrm>
                    <a:prstGeom prst="rect">
                      <a:avLst/>
                    </a:prstGeom>
                  </pic:spPr>
                </pic:pic>
              </a:graphicData>
            </a:graphic>
          </wp:inline>
        </w:drawing>
      </w:r>
    </w:p>
    <w:p w14:paraId="185B05D6" w14:textId="77777777" w:rsidR="00170DFB" w:rsidRDefault="00170DFB" w:rsidP="00CF0496">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361E72">
        <w:rPr>
          <w:rFonts w:ascii="Times New Roman" w:hAnsi="Times New Roman"/>
        </w:rPr>
        <w:lastRenderedPageBreak/>
        <w:t xml:space="preserve">Figure </w:t>
      </w:r>
      <w:r w:rsidR="000151B2">
        <w:rPr>
          <w:rFonts w:ascii="Times New Roman" w:hAnsi="Times New Roman"/>
        </w:rPr>
        <w:t>8</w:t>
      </w:r>
      <w:r w:rsidRPr="00361E72">
        <w:rPr>
          <w:rFonts w:ascii="Times New Roman" w:hAnsi="Times New Roman"/>
        </w:rPr>
        <w:t>.–</w:t>
      </w:r>
      <w:r w:rsidR="007B7B3B">
        <w:rPr>
          <w:rFonts w:ascii="Times New Roman" w:hAnsi="Times New Roman"/>
        </w:rPr>
        <w:t xml:space="preserve">U.S </w:t>
      </w:r>
      <w:r w:rsidRPr="00361E72">
        <w:rPr>
          <w:rFonts w:ascii="Times New Roman" w:hAnsi="Times New Roman"/>
        </w:rPr>
        <w:t xml:space="preserve">longline </w:t>
      </w:r>
      <w:r w:rsidR="007B7B3B">
        <w:rPr>
          <w:rFonts w:ascii="Times New Roman" w:hAnsi="Times New Roman"/>
        </w:rPr>
        <w:t xml:space="preserve">swordfish </w:t>
      </w:r>
      <w:r w:rsidRPr="00361E72">
        <w:rPr>
          <w:rFonts w:ascii="Times New Roman" w:hAnsi="Times New Roman"/>
        </w:rPr>
        <w:t xml:space="preserve">catch-per-unit-effort (CPUE) </w:t>
      </w:r>
      <w:r w:rsidR="007B7B3B">
        <w:rPr>
          <w:rFonts w:ascii="Times New Roman" w:hAnsi="Times New Roman"/>
        </w:rPr>
        <w:t>in the north Pacific Ocean</w:t>
      </w:r>
      <w:r w:rsidRPr="00361E72">
        <w:rPr>
          <w:rFonts w:ascii="Times New Roman" w:hAnsi="Times New Roman"/>
        </w:rPr>
        <w:t>, 1991-20</w:t>
      </w:r>
      <w:r w:rsidR="00BA5854">
        <w:rPr>
          <w:rFonts w:ascii="Times New Roman" w:hAnsi="Times New Roman"/>
        </w:rPr>
        <w:t>2</w:t>
      </w:r>
      <w:r w:rsidR="000B32BA" w:rsidRPr="00361E72">
        <w:rPr>
          <w:rFonts w:ascii="Times New Roman" w:hAnsi="Times New Roman"/>
        </w:rPr>
        <w:t>1</w:t>
      </w:r>
      <w:r w:rsidRPr="00361E72">
        <w:rPr>
          <w:rFonts w:ascii="Times New Roman" w:hAnsi="Times New Roman"/>
        </w:rPr>
        <w:t>.</w:t>
      </w:r>
    </w:p>
    <w:p w14:paraId="76FBA02E" w14:textId="77777777" w:rsidR="00001781" w:rsidRPr="00920649" w:rsidRDefault="00001781" w:rsidP="00CF0496">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p>
    <w:p w14:paraId="2E3D02D1" w14:textId="77777777" w:rsidR="00FA5D06" w:rsidRPr="00A063BA" w:rsidRDefault="00B338D3" w:rsidP="00FA5D06">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r w:rsidRPr="00B338D3">
        <w:rPr>
          <w:noProof/>
          <w:highlight w:val="yellow"/>
        </w:rPr>
        <w:drawing>
          <wp:inline distT="0" distB="0" distL="0" distR="0" wp14:anchorId="32D2D4CA" wp14:editId="5D3A2B03">
            <wp:extent cx="5514842"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2185" cy="3280963"/>
                    </a:xfrm>
                    <a:prstGeom prst="rect">
                      <a:avLst/>
                    </a:prstGeom>
                    <a:noFill/>
                    <a:ln>
                      <a:noFill/>
                    </a:ln>
                  </pic:spPr>
                </pic:pic>
              </a:graphicData>
            </a:graphic>
          </wp:inline>
        </w:drawing>
      </w:r>
    </w:p>
    <w:p w14:paraId="75A1DA5F" w14:textId="77777777" w:rsidR="00D838DF" w:rsidRPr="00A063BA" w:rsidRDefault="00D838DF" w:rsidP="00FA5D06">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p>
    <w:p w14:paraId="5D437588" w14:textId="77777777" w:rsidR="00CF0496" w:rsidRPr="00A063BA" w:rsidRDefault="00CF0496" w:rsidP="00FD4474">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highlight w:val="yellow"/>
        </w:rPr>
      </w:pPr>
    </w:p>
    <w:p w14:paraId="0000C88A" w14:textId="77777777" w:rsidR="00815688" w:rsidRDefault="00815688">
      <w:pPr>
        <w:widowControl/>
        <w:autoSpaceDE/>
        <w:autoSpaceDN/>
        <w:adjustRightInd/>
        <w:rPr>
          <w:rFonts w:ascii="Times New Roman" w:hAnsi="Times New Roman"/>
        </w:rPr>
      </w:pPr>
      <w:r>
        <w:rPr>
          <w:rFonts w:ascii="Times New Roman" w:hAnsi="Times New Roman"/>
        </w:rPr>
        <w:br w:type="page"/>
      </w:r>
    </w:p>
    <w:p w14:paraId="3919F95A" w14:textId="77777777" w:rsidR="00361E72" w:rsidRPr="002E6B5B" w:rsidRDefault="00B663F3" w:rsidP="00361E72">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2E6B5B">
        <w:rPr>
          <w:rFonts w:ascii="Times New Roman" w:hAnsi="Times New Roman"/>
        </w:rPr>
        <w:lastRenderedPageBreak/>
        <w:t xml:space="preserve">Figure </w:t>
      </w:r>
      <w:r w:rsidR="000151B2">
        <w:rPr>
          <w:rFonts w:ascii="Times New Roman" w:hAnsi="Times New Roman"/>
        </w:rPr>
        <w:t>9</w:t>
      </w:r>
      <w:r w:rsidR="00361E72" w:rsidRPr="002E6B5B">
        <w:rPr>
          <w:rFonts w:ascii="Times New Roman" w:hAnsi="Times New Roman"/>
        </w:rPr>
        <w:t xml:space="preserve">a.–Quarterly </w:t>
      </w:r>
      <w:r w:rsidR="007B7B3B">
        <w:rPr>
          <w:rFonts w:ascii="Times New Roman" w:hAnsi="Times New Roman"/>
        </w:rPr>
        <w:t>U.S.</w:t>
      </w:r>
      <w:r w:rsidR="00361E72" w:rsidRPr="002E6B5B">
        <w:rPr>
          <w:rFonts w:ascii="Times New Roman" w:hAnsi="Times New Roman"/>
        </w:rPr>
        <w:t xml:space="preserve"> longline shallow-set swordfish CPUE, 1991-20</w:t>
      </w:r>
      <w:r w:rsidR="009E751C">
        <w:rPr>
          <w:rFonts w:ascii="Times New Roman" w:hAnsi="Times New Roman"/>
        </w:rPr>
        <w:t>2</w:t>
      </w:r>
      <w:r w:rsidR="00361E72" w:rsidRPr="002E6B5B">
        <w:rPr>
          <w:rFonts w:ascii="Times New Roman" w:hAnsi="Times New Roman"/>
        </w:rPr>
        <w:t>1.</w:t>
      </w:r>
    </w:p>
    <w:p w14:paraId="347FB369" w14:textId="77777777" w:rsidR="00361E72" w:rsidRPr="00E72A7D" w:rsidRDefault="009E751C" w:rsidP="00361E72">
      <w:pPr>
        <w:widowControl/>
        <w:autoSpaceDE/>
        <w:autoSpaceDN/>
        <w:adjustRightInd/>
        <w:jc w:val="center"/>
        <w:rPr>
          <w:rFonts w:ascii="Times New Roman" w:hAnsi="Times New Roman"/>
          <w:highlight w:val="cyan"/>
        </w:rPr>
      </w:pPr>
      <w:r w:rsidRPr="009E751C">
        <w:rPr>
          <w:noProof/>
          <w:highlight w:val="cyan"/>
        </w:rPr>
        <w:drawing>
          <wp:inline distT="0" distB="0" distL="0" distR="0" wp14:anchorId="1B9105EE" wp14:editId="259D4E42">
            <wp:extent cx="5118351" cy="3714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667" cy="3725866"/>
                    </a:xfrm>
                    <a:prstGeom prst="rect">
                      <a:avLst/>
                    </a:prstGeom>
                    <a:noFill/>
                    <a:ln>
                      <a:noFill/>
                    </a:ln>
                  </pic:spPr>
                </pic:pic>
              </a:graphicData>
            </a:graphic>
          </wp:inline>
        </w:drawing>
      </w:r>
    </w:p>
    <w:p w14:paraId="22128FE0" w14:textId="77777777" w:rsidR="00361E72" w:rsidRPr="00E72A7D" w:rsidRDefault="00361E72" w:rsidP="00361E72">
      <w:pPr>
        <w:widowControl/>
        <w:autoSpaceDE/>
        <w:autoSpaceDN/>
        <w:adjustRightInd/>
        <w:jc w:val="center"/>
        <w:rPr>
          <w:rFonts w:ascii="Times New Roman" w:hAnsi="Times New Roman"/>
          <w:highlight w:val="cyan"/>
        </w:rPr>
      </w:pPr>
    </w:p>
    <w:p w14:paraId="3D2637DA" w14:textId="77777777" w:rsidR="00361E72" w:rsidRPr="00E72A7D" w:rsidRDefault="00361E72" w:rsidP="00361E72">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highlight w:val="cyan"/>
        </w:rPr>
      </w:pPr>
    </w:p>
    <w:p w14:paraId="7E3977DD" w14:textId="77777777" w:rsidR="00361E72" w:rsidRPr="002E6B5B" w:rsidRDefault="00B663F3" w:rsidP="00361E72">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2E6B5B">
        <w:rPr>
          <w:rFonts w:ascii="Times New Roman" w:hAnsi="Times New Roman"/>
        </w:rPr>
        <w:t xml:space="preserve">Figure </w:t>
      </w:r>
      <w:r w:rsidR="000151B2">
        <w:rPr>
          <w:rFonts w:ascii="Times New Roman" w:hAnsi="Times New Roman"/>
        </w:rPr>
        <w:t>9</w:t>
      </w:r>
      <w:r w:rsidR="00361E72" w:rsidRPr="002E6B5B">
        <w:rPr>
          <w:rFonts w:ascii="Times New Roman" w:hAnsi="Times New Roman"/>
        </w:rPr>
        <w:t xml:space="preserve">b.–Quarterly </w:t>
      </w:r>
      <w:r w:rsidR="007B7B3B">
        <w:rPr>
          <w:rFonts w:ascii="Times New Roman" w:hAnsi="Times New Roman"/>
        </w:rPr>
        <w:t xml:space="preserve">U.S. </w:t>
      </w:r>
      <w:r w:rsidR="00361E72" w:rsidRPr="002E6B5B">
        <w:rPr>
          <w:rFonts w:ascii="Times New Roman" w:hAnsi="Times New Roman"/>
        </w:rPr>
        <w:t>longline deep-set swordfish CPUE, 1991-20</w:t>
      </w:r>
      <w:r w:rsidR="009E751C">
        <w:rPr>
          <w:rFonts w:ascii="Times New Roman" w:hAnsi="Times New Roman"/>
        </w:rPr>
        <w:t>2</w:t>
      </w:r>
      <w:r w:rsidR="00361E72" w:rsidRPr="002E6B5B">
        <w:rPr>
          <w:rFonts w:ascii="Times New Roman" w:hAnsi="Times New Roman"/>
        </w:rPr>
        <w:t>1.</w:t>
      </w:r>
    </w:p>
    <w:p w14:paraId="7DB85909" w14:textId="77777777" w:rsidR="00361E72" w:rsidRDefault="009E751C" w:rsidP="00361E72">
      <w:pPr>
        <w:widowControl/>
        <w:autoSpaceDE/>
        <w:autoSpaceDN/>
        <w:adjustRightInd/>
        <w:jc w:val="center"/>
        <w:rPr>
          <w:rFonts w:ascii="Times New Roman" w:hAnsi="Times New Roman"/>
        </w:rPr>
      </w:pPr>
      <w:r w:rsidRPr="009E751C">
        <w:rPr>
          <w:noProof/>
        </w:rPr>
        <w:drawing>
          <wp:inline distT="0" distB="0" distL="0" distR="0" wp14:anchorId="1ED008CE" wp14:editId="2DEE7D9C">
            <wp:extent cx="5117463" cy="3478053"/>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6591" cy="3491053"/>
                    </a:xfrm>
                    <a:prstGeom prst="rect">
                      <a:avLst/>
                    </a:prstGeom>
                    <a:noFill/>
                    <a:ln>
                      <a:noFill/>
                    </a:ln>
                  </pic:spPr>
                </pic:pic>
              </a:graphicData>
            </a:graphic>
          </wp:inline>
        </w:drawing>
      </w:r>
    </w:p>
    <w:p w14:paraId="243CA2EF" w14:textId="77777777" w:rsidR="00FD4474" w:rsidRDefault="00361E72" w:rsidP="002C147C">
      <w:pPr>
        <w:widowControl/>
        <w:autoSpaceDE/>
        <w:autoSpaceDN/>
        <w:adjustRightInd/>
        <w:rPr>
          <w:rFonts w:ascii="Times New Roman" w:hAnsi="Times New Roman"/>
        </w:rPr>
      </w:pPr>
      <w:r>
        <w:rPr>
          <w:rFonts w:ascii="Times New Roman" w:hAnsi="Times New Roman"/>
        </w:rPr>
        <w:br w:type="page"/>
      </w:r>
      <w:r w:rsidR="00FD4474" w:rsidRPr="000C447B">
        <w:rPr>
          <w:rFonts w:ascii="Times New Roman" w:hAnsi="Times New Roman"/>
        </w:rPr>
        <w:lastRenderedPageBreak/>
        <w:t xml:space="preserve">Figure </w:t>
      </w:r>
      <w:r w:rsidR="000151B2" w:rsidRPr="000C447B">
        <w:rPr>
          <w:rFonts w:ascii="Times New Roman" w:hAnsi="Times New Roman"/>
        </w:rPr>
        <w:t>10</w:t>
      </w:r>
      <w:r w:rsidR="00815688" w:rsidRPr="000C447B">
        <w:rPr>
          <w:rFonts w:ascii="Times New Roman" w:hAnsi="Times New Roman"/>
        </w:rPr>
        <w:t>a</w:t>
      </w:r>
      <w:r w:rsidR="00FD4474" w:rsidRPr="000C447B">
        <w:rPr>
          <w:rFonts w:ascii="Times New Roman" w:hAnsi="Times New Roman"/>
        </w:rPr>
        <w:t>.–</w:t>
      </w:r>
      <w:r w:rsidR="007B7B3B" w:rsidRPr="000C447B">
        <w:rPr>
          <w:rFonts w:ascii="Times New Roman" w:hAnsi="Times New Roman"/>
        </w:rPr>
        <w:t xml:space="preserve">U.S. </w:t>
      </w:r>
      <w:r w:rsidR="00FD4474" w:rsidRPr="000C447B">
        <w:rPr>
          <w:rFonts w:ascii="Times New Roman" w:hAnsi="Times New Roman"/>
        </w:rPr>
        <w:t xml:space="preserve">longline </w:t>
      </w:r>
      <w:r w:rsidR="00815688" w:rsidRPr="000C447B">
        <w:rPr>
          <w:rFonts w:ascii="Times New Roman" w:hAnsi="Times New Roman"/>
        </w:rPr>
        <w:t xml:space="preserve">shallow-set </w:t>
      </w:r>
      <w:r w:rsidR="00FD4474" w:rsidRPr="000C447B">
        <w:rPr>
          <w:rFonts w:ascii="Times New Roman" w:hAnsi="Times New Roman"/>
        </w:rPr>
        <w:t>swordfish weight-frequency, 20</w:t>
      </w:r>
      <w:r w:rsidR="000C447B" w:rsidRPr="000C447B">
        <w:rPr>
          <w:rFonts w:ascii="Times New Roman" w:hAnsi="Times New Roman"/>
        </w:rPr>
        <w:t>2</w:t>
      </w:r>
      <w:r w:rsidR="00920649" w:rsidRPr="000C447B">
        <w:rPr>
          <w:rFonts w:ascii="Times New Roman" w:hAnsi="Times New Roman"/>
        </w:rPr>
        <w:t>1</w:t>
      </w:r>
      <w:r w:rsidR="00FD4474" w:rsidRPr="000C447B">
        <w:rPr>
          <w:rFonts w:ascii="Times New Roman" w:hAnsi="Times New Roman"/>
        </w:rPr>
        <w:t>.</w:t>
      </w:r>
    </w:p>
    <w:p w14:paraId="45437D9F" w14:textId="77777777" w:rsidR="00815688" w:rsidRDefault="00815688" w:rsidP="00815688">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rPr>
      </w:pPr>
    </w:p>
    <w:p w14:paraId="49370B96" w14:textId="77777777" w:rsidR="00815688" w:rsidRPr="00920649" w:rsidRDefault="00815688" w:rsidP="00815688">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rPr>
      </w:pPr>
    </w:p>
    <w:p w14:paraId="5FC456A0" w14:textId="77777777" w:rsidR="00FD4474" w:rsidRPr="00A063BA" w:rsidRDefault="009712C1" w:rsidP="00FD4474">
      <w:pPr>
        <w:widowControl/>
        <w:tabs>
          <w:tab w:val="left" w:pos="-720"/>
          <w:tab w:val="center" w:pos="1260"/>
          <w:tab w:val="center" w:pos="2340"/>
          <w:tab w:val="center" w:pos="3240"/>
          <w:tab w:val="center" w:pos="4500"/>
          <w:tab w:val="center" w:pos="5850"/>
          <w:tab w:val="center" w:pos="6840"/>
          <w:tab w:val="center" w:pos="7830"/>
          <w:tab w:val="center" w:pos="8730"/>
        </w:tabs>
        <w:jc w:val="center"/>
        <w:rPr>
          <w:highlight w:val="yellow"/>
        </w:rPr>
      </w:pPr>
      <w:r w:rsidRPr="009712C1">
        <w:rPr>
          <w:noProof/>
          <w:highlight w:val="yellow"/>
        </w:rPr>
        <w:drawing>
          <wp:inline distT="0" distB="0" distL="0" distR="0" wp14:anchorId="31559B0C" wp14:editId="3C29D8E0">
            <wp:extent cx="48482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8225" cy="2847975"/>
                    </a:xfrm>
                    <a:prstGeom prst="rect">
                      <a:avLst/>
                    </a:prstGeom>
                    <a:noFill/>
                    <a:ln>
                      <a:noFill/>
                    </a:ln>
                  </pic:spPr>
                </pic:pic>
              </a:graphicData>
            </a:graphic>
          </wp:inline>
        </w:drawing>
      </w:r>
    </w:p>
    <w:p w14:paraId="0A3C2FDD" w14:textId="77777777" w:rsidR="00651FF5" w:rsidRDefault="00651FF5" w:rsidP="000032BD">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sz w:val="20"/>
          <w:szCs w:val="20"/>
          <w:highlight w:val="yellow"/>
        </w:rPr>
      </w:pPr>
    </w:p>
    <w:p w14:paraId="4204EECD" w14:textId="77777777" w:rsidR="00815688" w:rsidRDefault="00815688" w:rsidP="000032BD">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sz w:val="20"/>
          <w:szCs w:val="20"/>
          <w:highlight w:val="yellow"/>
        </w:rPr>
      </w:pPr>
    </w:p>
    <w:p w14:paraId="524A0D2E" w14:textId="77777777" w:rsidR="00361E72" w:rsidRDefault="00361E72" w:rsidP="00815688">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p>
    <w:p w14:paraId="7DE88E53" w14:textId="77777777" w:rsidR="00361E72" w:rsidRDefault="00361E72" w:rsidP="00815688">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p>
    <w:p w14:paraId="5DA90694" w14:textId="77777777" w:rsidR="00815688" w:rsidRPr="00DD29F9" w:rsidRDefault="00815688" w:rsidP="00815688">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DD29F9">
        <w:rPr>
          <w:rFonts w:ascii="Times New Roman" w:hAnsi="Times New Roman"/>
        </w:rPr>
        <w:t xml:space="preserve">Figure </w:t>
      </w:r>
      <w:r w:rsidR="000151B2">
        <w:rPr>
          <w:rFonts w:ascii="Times New Roman" w:hAnsi="Times New Roman"/>
        </w:rPr>
        <w:t>10</w:t>
      </w:r>
      <w:r w:rsidRPr="00DD29F9">
        <w:rPr>
          <w:rFonts w:ascii="Times New Roman" w:hAnsi="Times New Roman"/>
        </w:rPr>
        <w:t>b.–</w:t>
      </w:r>
      <w:r w:rsidR="007B7B3B">
        <w:rPr>
          <w:rFonts w:ascii="Times New Roman" w:hAnsi="Times New Roman"/>
        </w:rPr>
        <w:t>U.S.</w:t>
      </w:r>
      <w:r w:rsidRPr="00DD29F9">
        <w:rPr>
          <w:rFonts w:ascii="Times New Roman" w:hAnsi="Times New Roman"/>
        </w:rPr>
        <w:t xml:space="preserve"> longline deep-set swordfish weight-frequency, 20</w:t>
      </w:r>
      <w:r w:rsidR="00DE75DE">
        <w:rPr>
          <w:rFonts w:ascii="Times New Roman" w:hAnsi="Times New Roman"/>
        </w:rPr>
        <w:t>2</w:t>
      </w:r>
      <w:r w:rsidRPr="00DD29F9">
        <w:rPr>
          <w:rFonts w:ascii="Times New Roman" w:hAnsi="Times New Roman"/>
        </w:rPr>
        <w:t>1.</w:t>
      </w:r>
    </w:p>
    <w:p w14:paraId="386E427E" w14:textId="77777777" w:rsidR="00815688" w:rsidRPr="00DD29F9" w:rsidRDefault="00815688" w:rsidP="00815688">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rPr>
      </w:pPr>
    </w:p>
    <w:p w14:paraId="78F9B6BC" w14:textId="77777777" w:rsidR="00FC286A" w:rsidRDefault="000C447B" w:rsidP="000C447B">
      <w:pPr>
        <w:widowControl/>
        <w:autoSpaceDE/>
        <w:autoSpaceDN/>
        <w:adjustRightInd/>
        <w:jc w:val="center"/>
        <w:rPr>
          <w:rFonts w:ascii="Times New Roman" w:hAnsi="Times New Roman"/>
          <w:sz w:val="20"/>
          <w:szCs w:val="20"/>
        </w:rPr>
      </w:pPr>
      <w:r w:rsidRPr="000C447B">
        <w:rPr>
          <w:noProof/>
        </w:rPr>
        <w:drawing>
          <wp:inline distT="0" distB="0" distL="0" distR="0" wp14:anchorId="2C71E816" wp14:editId="28E15E3F">
            <wp:extent cx="487680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6800" cy="2828925"/>
                    </a:xfrm>
                    <a:prstGeom prst="rect">
                      <a:avLst/>
                    </a:prstGeom>
                    <a:noFill/>
                    <a:ln>
                      <a:noFill/>
                    </a:ln>
                  </pic:spPr>
                </pic:pic>
              </a:graphicData>
            </a:graphic>
          </wp:inline>
        </w:drawing>
      </w:r>
    </w:p>
    <w:sectPr w:rsidR="00FC286A" w:rsidSect="002918AC">
      <w:pgSz w:w="12240" w:h="15840"/>
      <w:pgMar w:top="1080" w:right="1350" w:bottom="810" w:left="1440" w:header="1170" w:footer="81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ichelle Sculley" w:date="2022-11-22T15:25:00Z" w:initials="MS">
    <w:p w14:paraId="5E9F00DA" w14:textId="77777777" w:rsidR="00055FAE" w:rsidRDefault="00055FAE">
      <w:pPr>
        <w:pStyle w:val="CommentText"/>
      </w:pPr>
      <w:r>
        <w:rPr>
          <w:rStyle w:val="CommentReference"/>
        </w:rPr>
        <w:annotationRef/>
      </w:r>
      <w:r>
        <w:t>Should this be 0.12?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9F00D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5B00B" w14:textId="77777777" w:rsidR="00DE640C" w:rsidRDefault="00DE640C">
      <w:r>
        <w:separator/>
      </w:r>
    </w:p>
  </w:endnote>
  <w:endnote w:type="continuationSeparator" w:id="0">
    <w:p w14:paraId="736E747D" w14:textId="77777777" w:rsidR="00DE640C" w:rsidRDefault="00DE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FF345" w14:textId="77777777" w:rsidR="009773D6" w:rsidRDefault="009773D6" w:rsidP="000B55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47F8D" w14:textId="77777777" w:rsidR="009773D6" w:rsidRDefault="00977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005435"/>
      <w:docPartObj>
        <w:docPartGallery w:val="Page Numbers (Bottom of Page)"/>
        <w:docPartUnique/>
      </w:docPartObj>
    </w:sdtPr>
    <w:sdtEndPr>
      <w:rPr>
        <w:rFonts w:ascii="Times New Roman" w:hAnsi="Times New Roman"/>
        <w:noProof/>
      </w:rPr>
    </w:sdtEndPr>
    <w:sdtContent>
      <w:p w14:paraId="4DB32AE1" w14:textId="77777777" w:rsidR="002C147C" w:rsidRPr="002C147C" w:rsidRDefault="002C147C">
        <w:pPr>
          <w:pStyle w:val="Footer"/>
          <w:jc w:val="center"/>
          <w:rPr>
            <w:rFonts w:ascii="Times New Roman" w:hAnsi="Times New Roman"/>
          </w:rPr>
        </w:pPr>
        <w:r w:rsidRPr="002C147C">
          <w:rPr>
            <w:rFonts w:ascii="Times New Roman" w:hAnsi="Times New Roman"/>
          </w:rPr>
          <w:fldChar w:fldCharType="begin"/>
        </w:r>
        <w:r w:rsidRPr="002C147C">
          <w:rPr>
            <w:rFonts w:ascii="Times New Roman" w:hAnsi="Times New Roman"/>
          </w:rPr>
          <w:instrText xml:space="preserve"> PAGE   \* MERGEFORMAT </w:instrText>
        </w:r>
        <w:r w:rsidRPr="002C147C">
          <w:rPr>
            <w:rFonts w:ascii="Times New Roman" w:hAnsi="Times New Roman"/>
          </w:rPr>
          <w:fldChar w:fldCharType="separate"/>
        </w:r>
        <w:r w:rsidR="00055FAE">
          <w:rPr>
            <w:rFonts w:ascii="Times New Roman" w:hAnsi="Times New Roman"/>
            <w:noProof/>
          </w:rPr>
          <w:t>4</w:t>
        </w:r>
        <w:r w:rsidRPr="002C147C">
          <w:rPr>
            <w:rFonts w:ascii="Times New Roman" w:hAnsi="Times New Roman"/>
            <w:noProof/>
          </w:rPr>
          <w:fldChar w:fldCharType="end"/>
        </w:r>
      </w:p>
    </w:sdtContent>
  </w:sdt>
  <w:p w14:paraId="6D80C7E3" w14:textId="77777777" w:rsidR="009773D6" w:rsidRDefault="009773D6" w:rsidP="002C147C">
    <w:pPr>
      <w:pStyle w:val="Footer"/>
      <w:jc w:val="center"/>
    </w:pPr>
  </w:p>
  <w:p w14:paraId="00813A9E" w14:textId="77777777" w:rsidR="002C147C" w:rsidRDefault="002C147C" w:rsidP="002C147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0C2F" w14:textId="77777777" w:rsidR="0079378A" w:rsidRDefault="00793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89DF8" w14:textId="77777777" w:rsidR="00DE640C" w:rsidRDefault="00DE640C">
      <w:r>
        <w:separator/>
      </w:r>
    </w:p>
  </w:footnote>
  <w:footnote w:type="continuationSeparator" w:id="0">
    <w:p w14:paraId="3F5D1EC2" w14:textId="77777777" w:rsidR="00DE640C" w:rsidRDefault="00DE640C">
      <w:r>
        <w:continuationSeparator/>
      </w:r>
    </w:p>
  </w:footnote>
  <w:footnote w:id="1">
    <w:p w14:paraId="6225AC9F" w14:textId="77777777" w:rsidR="009773D6" w:rsidRDefault="009773D6">
      <w:pPr>
        <w:spacing w:after="240"/>
        <w:rPr>
          <w:rFonts w:ascii="Times New Roman" w:hAnsi="Times New Roman"/>
          <w:sz w:val="20"/>
          <w:szCs w:val="20"/>
        </w:rPr>
      </w:pPr>
      <w:r w:rsidRPr="00EA5214">
        <w:rPr>
          <w:rStyle w:val="FootnoteReference"/>
          <w:rFonts w:ascii="Times New Roman" w:hAnsi="Times New Roman"/>
          <w:vertAlign w:val="superscript"/>
        </w:rPr>
        <w:footnoteRef/>
      </w:r>
      <w:r w:rsidR="00137525">
        <w:rPr>
          <w:rFonts w:ascii="Times New Roman" w:hAnsi="Times New Roman"/>
          <w:sz w:val="20"/>
          <w:szCs w:val="20"/>
        </w:rPr>
        <w:t>PIFSC Working Paper WP-22</w:t>
      </w:r>
      <w:r>
        <w:rPr>
          <w:rFonts w:ascii="Times New Roman" w:hAnsi="Times New Roman"/>
          <w:sz w:val="20"/>
          <w:szCs w:val="20"/>
        </w:rPr>
        <w:t>-</w:t>
      </w:r>
      <w:ins w:id="2" w:author="Michelle Sculley" w:date="2022-11-22T15:32:00Z">
        <w:r w:rsidR="00055FAE">
          <w:rPr>
            <w:rFonts w:ascii="Times New Roman" w:hAnsi="Times New Roman"/>
            <w:sz w:val="20"/>
            <w:szCs w:val="20"/>
          </w:rPr>
          <w:t>04</w:t>
        </w:r>
      </w:ins>
      <w:bookmarkStart w:id="3" w:name="_GoBack"/>
      <w:bookmarkEnd w:id="3"/>
      <w:del w:id="4" w:author="Michelle Sculley" w:date="2022-11-22T15:32:00Z">
        <w:r w:rsidDel="00055FAE">
          <w:rPr>
            <w:rFonts w:ascii="Times New Roman" w:hAnsi="Times New Roman"/>
            <w:sz w:val="20"/>
            <w:szCs w:val="20"/>
          </w:rPr>
          <w:delText>___</w:delText>
        </w:r>
      </w:del>
      <w:r>
        <w:rPr>
          <w:rFonts w:ascii="Times New Roman" w:hAnsi="Times New Roman"/>
          <w:sz w:val="20"/>
          <w:szCs w:val="20"/>
        </w:rPr>
        <w:t>.  Issued _</w:t>
      </w:r>
      <w:r w:rsidR="00137525">
        <w:rPr>
          <w:rFonts w:ascii="Times New Roman" w:hAnsi="Times New Roman"/>
          <w:sz w:val="20"/>
          <w:szCs w:val="20"/>
        </w:rPr>
        <w:t>November 2022</w:t>
      </w:r>
    </w:p>
    <w:p w14:paraId="5A5C42C6" w14:textId="77777777" w:rsidR="009773D6" w:rsidRPr="00EA5214" w:rsidRDefault="009773D6">
      <w:pPr>
        <w:spacing w:after="240"/>
        <w:rPr>
          <w:rFonts w:ascii="Times New Roman" w:hAnsi="Times New Roman"/>
        </w:rPr>
      </w:pPr>
      <w:r w:rsidRPr="00EA5214">
        <w:rPr>
          <w:rFonts w:ascii="Times New Roman" w:hAnsi="Times New Roman"/>
          <w:sz w:val="20"/>
          <w:szCs w:val="20"/>
        </w:rPr>
        <w:t xml:space="preserve">Working document submitted to the </w:t>
      </w:r>
      <w:r>
        <w:rPr>
          <w:rFonts w:ascii="Times New Roman" w:hAnsi="Times New Roman"/>
          <w:sz w:val="20"/>
          <w:szCs w:val="20"/>
        </w:rPr>
        <w:t>Swordfish</w:t>
      </w:r>
      <w:r w:rsidRPr="00EA5214">
        <w:rPr>
          <w:rFonts w:ascii="Times New Roman" w:hAnsi="Times New Roman"/>
          <w:sz w:val="20"/>
          <w:szCs w:val="20"/>
        </w:rPr>
        <w:t xml:space="preserve"> Working Group for the Inter</w:t>
      </w:r>
      <w:r>
        <w:rPr>
          <w:rFonts w:ascii="Times New Roman" w:hAnsi="Times New Roman"/>
          <w:sz w:val="20"/>
          <w:szCs w:val="20"/>
        </w:rPr>
        <w:t>national</w:t>
      </w:r>
      <w:r w:rsidRPr="00EA5214">
        <w:rPr>
          <w:rFonts w:ascii="Times New Roman" w:hAnsi="Times New Roman"/>
          <w:sz w:val="20"/>
          <w:szCs w:val="20"/>
        </w:rPr>
        <w:t xml:space="preserve"> Scientific Committee for Tuna and Tuna-like Species</w:t>
      </w:r>
      <w:r>
        <w:rPr>
          <w:rFonts w:ascii="Times New Roman" w:hAnsi="Times New Roman"/>
          <w:sz w:val="20"/>
          <w:szCs w:val="20"/>
        </w:rPr>
        <w:t xml:space="preserve"> (ISC), Billfish Working Group</w:t>
      </w:r>
      <w:r w:rsidRPr="00EA5214">
        <w:rPr>
          <w:rFonts w:ascii="Times New Roman" w:hAnsi="Times New Roman"/>
          <w:sz w:val="20"/>
          <w:szCs w:val="20"/>
        </w:rPr>
        <w:t xml:space="preserve">, </w:t>
      </w:r>
      <w:r w:rsidR="00137525">
        <w:rPr>
          <w:rFonts w:ascii="Times New Roman" w:hAnsi="Times New Roman"/>
          <w:sz w:val="20"/>
          <w:szCs w:val="20"/>
        </w:rPr>
        <w:t xml:space="preserve">November </w:t>
      </w:r>
      <w:r w:rsidR="00A2515D">
        <w:rPr>
          <w:rFonts w:ascii="Times New Roman" w:hAnsi="Times New Roman"/>
          <w:sz w:val="20"/>
          <w:szCs w:val="20"/>
        </w:rPr>
        <w:t>2</w:t>
      </w:r>
      <w:r w:rsidR="00137525">
        <w:rPr>
          <w:rFonts w:ascii="Times New Roman" w:hAnsi="Times New Roman"/>
          <w:sz w:val="20"/>
          <w:szCs w:val="20"/>
        </w:rPr>
        <w:t>8-</w:t>
      </w:r>
      <w:r w:rsidR="00A2515D">
        <w:rPr>
          <w:rFonts w:ascii="Times New Roman" w:hAnsi="Times New Roman"/>
          <w:sz w:val="20"/>
          <w:szCs w:val="20"/>
        </w:rPr>
        <w:t>3</w:t>
      </w:r>
      <w:r w:rsidR="00137525">
        <w:rPr>
          <w:rFonts w:ascii="Times New Roman" w:hAnsi="Times New Roman"/>
          <w:sz w:val="20"/>
          <w:szCs w:val="20"/>
        </w:rPr>
        <w:t>0</w:t>
      </w:r>
      <w:r w:rsidR="00A2515D">
        <w:rPr>
          <w:rFonts w:ascii="Times New Roman" w:hAnsi="Times New Roman"/>
          <w:sz w:val="20"/>
          <w:szCs w:val="20"/>
        </w:rPr>
        <w:t>,</w:t>
      </w:r>
      <w:r w:rsidRPr="00EA5214">
        <w:rPr>
          <w:rFonts w:ascii="Times New Roman" w:hAnsi="Times New Roman"/>
          <w:sz w:val="20"/>
          <w:szCs w:val="20"/>
        </w:rPr>
        <w:t xml:space="preserve"> 20</w:t>
      </w:r>
      <w:r w:rsidR="00137525">
        <w:rPr>
          <w:rFonts w:ascii="Times New Roman" w:hAnsi="Times New Roman"/>
          <w:sz w:val="20"/>
          <w:szCs w:val="20"/>
        </w:rPr>
        <w:t>22</w:t>
      </w:r>
      <w:r w:rsidRPr="00EA5214">
        <w:rPr>
          <w:rFonts w:ascii="Times New Roman" w:hAnsi="Times New Roman"/>
          <w:sz w:val="20"/>
          <w:szCs w:val="20"/>
        </w:rPr>
        <w:t xml:space="preserve">, </w:t>
      </w:r>
      <w:r w:rsidR="00137525">
        <w:rPr>
          <w:rFonts w:ascii="Times New Roman" w:hAnsi="Times New Roman"/>
          <w:sz w:val="20"/>
          <w:szCs w:val="20"/>
        </w:rPr>
        <w:t>Yokohama, Japan</w:t>
      </w:r>
      <w:r w:rsidRPr="00EA5214">
        <w:rPr>
          <w:rFonts w:ascii="Times New Roman" w:hAnsi="Times New Roman"/>
          <w:sz w:val="20"/>
          <w:szCs w:val="20"/>
        </w:rPr>
        <w:t>.  Document not to be cited without authors’ permission.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807E" w14:textId="77777777" w:rsidR="0079378A" w:rsidRDefault="00793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B856F" w14:textId="77777777" w:rsidR="0079378A" w:rsidRDefault="007937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DDD99" w14:textId="77777777" w:rsidR="002C147C" w:rsidRDefault="002C14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A0379" w14:textId="77777777" w:rsidR="002C147C" w:rsidRDefault="002C147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552107"/>
      <w:docPartObj>
        <w:docPartGallery w:val="Watermarks"/>
        <w:docPartUnique/>
      </w:docPartObj>
    </w:sdtPr>
    <w:sdtEndPr/>
    <w:sdtContent>
      <w:p w14:paraId="2E555A96" w14:textId="77777777" w:rsidR="009773D6" w:rsidRDefault="00DE640C">
        <w:pPr>
          <w:spacing w:line="240" w:lineRule="exact"/>
        </w:pPr>
        <w:r>
          <w:rPr>
            <w:noProof/>
            <w:lang w:eastAsia="zh-TW"/>
          </w:rPr>
          <w:pict w14:anchorId="6C144E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77"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1F583" w14:textId="77777777" w:rsidR="002C147C" w:rsidRDefault="002C1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0F0B"/>
    <w:multiLevelType w:val="hybridMultilevel"/>
    <w:tmpl w:val="D862C14A"/>
    <w:lvl w:ilvl="0" w:tplc="45AA164C">
      <w:start w:val="1954"/>
      <w:numFmt w:val="decimal"/>
      <w:lvlText w:val="%1."/>
      <w:lvlJc w:val="left"/>
      <w:pPr>
        <w:tabs>
          <w:tab w:val="num" w:pos="1110"/>
        </w:tabs>
        <w:ind w:left="1110" w:hanging="6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elle Sculley">
    <w15:presenceInfo w15:providerId="None" w15:userId="Michelle Scul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ES"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7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FB"/>
    <w:rsid w:val="000009AF"/>
    <w:rsid w:val="00001781"/>
    <w:rsid w:val="000032BD"/>
    <w:rsid w:val="00004425"/>
    <w:rsid w:val="000151B2"/>
    <w:rsid w:val="00033188"/>
    <w:rsid w:val="00033EBF"/>
    <w:rsid w:val="000462C1"/>
    <w:rsid w:val="000463DF"/>
    <w:rsid w:val="000516D2"/>
    <w:rsid w:val="00055FAE"/>
    <w:rsid w:val="000609BE"/>
    <w:rsid w:val="00080A57"/>
    <w:rsid w:val="00090FC3"/>
    <w:rsid w:val="000A0BBC"/>
    <w:rsid w:val="000A28C3"/>
    <w:rsid w:val="000A37C6"/>
    <w:rsid w:val="000A648D"/>
    <w:rsid w:val="000B1E58"/>
    <w:rsid w:val="000B32BA"/>
    <w:rsid w:val="000B5565"/>
    <w:rsid w:val="000C3CA3"/>
    <w:rsid w:val="000C447B"/>
    <w:rsid w:val="000D0524"/>
    <w:rsid w:val="000D690A"/>
    <w:rsid w:val="000E63DD"/>
    <w:rsid w:val="000F0F66"/>
    <w:rsid w:val="000F269E"/>
    <w:rsid w:val="000F6B9E"/>
    <w:rsid w:val="00101758"/>
    <w:rsid w:val="00105CFD"/>
    <w:rsid w:val="00122368"/>
    <w:rsid w:val="001250FD"/>
    <w:rsid w:val="00126CFD"/>
    <w:rsid w:val="001279C3"/>
    <w:rsid w:val="00130BCF"/>
    <w:rsid w:val="00131B2E"/>
    <w:rsid w:val="001373CE"/>
    <w:rsid w:val="00137525"/>
    <w:rsid w:val="001447FA"/>
    <w:rsid w:val="00146A32"/>
    <w:rsid w:val="001545DA"/>
    <w:rsid w:val="00163BB8"/>
    <w:rsid w:val="00167D7A"/>
    <w:rsid w:val="00170434"/>
    <w:rsid w:val="00170DFB"/>
    <w:rsid w:val="00173772"/>
    <w:rsid w:val="00190045"/>
    <w:rsid w:val="00191BC4"/>
    <w:rsid w:val="001A55A1"/>
    <w:rsid w:val="001B150D"/>
    <w:rsid w:val="001B30A8"/>
    <w:rsid w:val="001B35CD"/>
    <w:rsid w:val="001C3081"/>
    <w:rsid w:val="001C69DA"/>
    <w:rsid w:val="001D1A15"/>
    <w:rsid w:val="001D3A9E"/>
    <w:rsid w:val="001E2405"/>
    <w:rsid w:val="001E44BE"/>
    <w:rsid w:val="001E571D"/>
    <w:rsid w:val="001F5633"/>
    <w:rsid w:val="001F6718"/>
    <w:rsid w:val="00207B71"/>
    <w:rsid w:val="002114B3"/>
    <w:rsid w:val="00217E6F"/>
    <w:rsid w:val="002272A8"/>
    <w:rsid w:val="00237C3F"/>
    <w:rsid w:val="00240915"/>
    <w:rsid w:val="0024590A"/>
    <w:rsid w:val="00253599"/>
    <w:rsid w:val="0025406F"/>
    <w:rsid w:val="0025742E"/>
    <w:rsid w:val="0027006A"/>
    <w:rsid w:val="002745E0"/>
    <w:rsid w:val="0027477E"/>
    <w:rsid w:val="002758C7"/>
    <w:rsid w:val="002828E0"/>
    <w:rsid w:val="00283210"/>
    <w:rsid w:val="00284668"/>
    <w:rsid w:val="002918AC"/>
    <w:rsid w:val="002926FD"/>
    <w:rsid w:val="002A2D08"/>
    <w:rsid w:val="002B5D5D"/>
    <w:rsid w:val="002C0A9F"/>
    <w:rsid w:val="002C147C"/>
    <w:rsid w:val="002C457C"/>
    <w:rsid w:val="002D1C3C"/>
    <w:rsid w:val="002D47C3"/>
    <w:rsid w:val="002D68FD"/>
    <w:rsid w:val="002E6B5B"/>
    <w:rsid w:val="002F493C"/>
    <w:rsid w:val="002F7042"/>
    <w:rsid w:val="0031373C"/>
    <w:rsid w:val="003263F5"/>
    <w:rsid w:val="003265BF"/>
    <w:rsid w:val="003269E3"/>
    <w:rsid w:val="00330FC8"/>
    <w:rsid w:val="00344258"/>
    <w:rsid w:val="00345397"/>
    <w:rsid w:val="003466DE"/>
    <w:rsid w:val="00353216"/>
    <w:rsid w:val="00355387"/>
    <w:rsid w:val="00356B9C"/>
    <w:rsid w:val="00357256"/>
    <w:rsid w:val="00361167"/>
    <w:rsid w:val="00361E72"/>
    <w:rsid w:val="00363A30"/>
    <w:rsid w:val="00372F3B"/>
    <w:rsid w:val="00380851"/>
    <w:rsid w:val="0038674C"/>
    <w:rsid w:val="003A46DC"/>
    <w:rsid w:val="003A7719"/>
    <w:rsid w:val="003B3289"/>
    <w:rsid w:val="003B5C68"/>
    <w:rsid w:val="003C0504"/>
    <w:rsid w:val="003C059D"/>
    <w:rsid w:val="003C4B1F"/>
    <w:rsid w:val="003C4BDC"/>
    <w:rsid w:val="003D47B1"/>
    <w:rsid w:val="003E2DBF"/>
    <w:rsid w:val="003E6A03"/>
    <w:rsid w:val="003F3711"/>
    <w:rsid w:val="003F5826"/>
    <w:rsid w:val="003F6746"/>
    <w:rsid w:val="0043664B"/>
    <w:rsid w:val="00450F5B"/>
    <w:rsid w:val="004513CB"/>
    <w:rsid w:val="00453955"/>
    <w:rsid w:val="00454CA7"/>
    <w:rsid w:val="00455BE3"/>
    <w:rsid w:val="004578C3"/>
    <w:rsid w:val="00460840"/>
    <w:rsid w:val="0046130E"/>
    <w:rsid w:val="00471361"/>
    <w:rsid w:val="00473277"/>
    <w:rsid w:val="00481377"/>
    <w:rsid w:val="00493C66"/>
    <w:rsid w:val="00493EAD"/>
    <w:rsid w:val="0049754B"/>
    <w:rsid w:val="004B0237"/>
    <w:rsid w:val="004B0583"/>
    <w:rsid w:val="004C452B"/>
    <w:rsid w:val="004C490D"/>
    <w:rsid w:val="004C53DE"/>
    <w:rsid w:val="004C668C"/>
    <w:rsid w:val="004C6B9B"/>
    <w:rsid w:val="004D04A1"/>
    <w:rsid w:val="004E0A57"/>
    <w:rsid w:val="004F4B6D"/>
    <w:rsid w:val="004F6A0E"/>
    <w:rsid w:val="00504870"/>
    <w:rsid w:val="00506594"/>
    <w:rsid w:val="00511E5E"/>
    <w:rsid w:val="005226FD"/>
    <w:rsid w:val="00525C0D"/>
    <w:rsid w:val="0053111D"/>
    <w:rsid w:val="00550086"/>
    <w:rsid w:val="005506AC"/>
    <w:rsid w:val="005549EF"/>
    <w:rsid w:val="005607CE"/>
    <w:rsid w:val="00571E96"/>
    <w:rsid w:val="00576CD9"/>
    <w:rsid w:val="00584A7F"/>
    <w:rsid w:val="00585257"/>
    <w:rsid w:val="00592F86"/>
    <w:rsid w:val="00594E4D"/>
    <w:rsid w:val="005B23DA"/>
    <w:rsid w:val="005B6023"/>
    <w:rsid w:val="005B66AD"/>
    <w:rsid w:val="005B6758"/>
    <w:rsid w:val="005C451C"/>
    <w:rsid w:val="005C7A73"/>
    <w:rsid w:val="005D1D01"/>
    <w:rsid w:val="005E1786"/>
    <w:rsid w:val="005E5BB9"/>
    <w:rsid w:val="005F0C0D"/>
    <w:rsid w:val="005F759C"/>
    <w:rsid w:val="005F7F4D"/>
    <w:rsid w:val="006000D2"/>
    <w:rsid w:val="00602C5C"/>
    <w:rsid w:val="00604532"/>
    <w:rsid w:val="00607084"/>
    <w:rsid w:val="00612DF5"/>
    <w:rsid w:val="00617056"/>
    <w:rsid w:val="00631AFF"/>
    <w:rsid w:val="00631DBF"/>
    <w:rsid w:val="00634F08"/>
    <w:rsid w:val="0064406B"/>
    <w:rsid w:val="00645399"/>
    <w:rsid w:val="00651FF5"/>
    <w:rsid w:val="00655F48"/>
    <w:rsid w:val="0065723E"/>
    <w:rsid w:val="006579FD"/>
    <w:rsid w:val="00657A44"/>
    <w:rsid w:val="0067693C"/>
    <w:rsid w:val="00682377"/>
    <w:rsid w:val="00695DAF"/>
    <w:rsid w:val="006A0D22"/>
    <w:rsid w:val="006B3E08"/>
    <w:rsid w:val="006B3E7F"/>
    <w:rsid w:val="006C67C0"/>
    <w:rsid w:val="006C6FF7"/>
    <w:rsid w:val="006E5CAE"/>
    <w:rsid w:val="006E7954"/>
    <w:rsid w:val="006F0190"/>
    <w:rsid w:val="00700B2B"/>
    <w:rsid w:val="0070642F"/>
    <w:rsid w:val="00711004"/>
    <w:rsid w:val="0072532D"/>
    <w:rsid w:val="00731457"/>
    <w:rsid w:val="007335C7"/>
    <w:rsid w:val="007570B4"/>
    <w:rsid w:val="00757B9E"/>
    <w:rsid w:val="00766F0B"/>
    <w:rsid w:val="00775FA2"/>
    <w:rsid w:val="007765E4"/>
    <w:rsid w:val="00782D61"/>
    <w:rsid w:val="00782EBD"/>
    <w:rsid w:val="00791320"/>
    <w:rsid w:val="0079378A"/>
    <w:rsid w:val="007A121F"/>
    <w:rsid w:val="007A7F0B"/>
    <w:rsid w:val="007A7FF7"/>
    <w:rsid w:val="007B22CB"/>
    <w:rsid w:val="007B4FD6"/>
    <w:rsid w:val="007B52F5"/>
    <w:rsid w:val="007B7B3B"/>
    <w:rsid w:val="007C44E6"/>
    <w:rsid w:val="007D33D6"/>
    <w:rsid w:val="007E1045"/>
    <w:rsid w:val="007E7150"/>
    <w:rsid w:val="007F37F6"/>
    <w:rsid w:val="007F4CB7"/>
    <w:rsid w:val="007F65D0"/>
    <w:rsid w:val="00800598"/>
    <w:rsid w:val="00801ADA"/>
    <w:rsid w:val="00801EE8"/>
    <w:rsid w:val="00807D59"/>
    <w:rsid w:val="00815688"/>
    <w:rsid w:val="00816611"/>
    <w:rsid w:val="00816DEE"/>
    <w:rsid w:val="00831649"/>
    <w:rsid w:val="008323E5"/>
    <w:rsid w:val="00835BC3"/>
    <w:rsid w:val="00835C8A"/>
    <w:rsid w:val="008368C6"/>
    <w:rsid w:val="00854AEE"/>
    <w:rsid w:val="00861627"/>
    <w:rsid w:val="00864D9E"/>
    <w:rsid w:val="0086755B"/>
    <w:rsid w:val="008751B4"/>
    <w:rsid w:val="00886AE0"/>
    <w:rsid w:val="008A2A23"/>
    <w:rsid w:val="008B1A1E"/>
    <w:rsid w:val="008B5C5F"/>
    <w:rsid w:val="008B6A67"/>
    <w:rsid w:val="008B77D6"/>
    <w:rsid w:val="008C2764"/>
    <w:rsid w:val="008C3887"/>
    <w:rsid w:val="008D07C4"/>
    <w:rsid w:val="008D3143"/>
    <w:rsid w:val="008F7C33"/>
    <w:rsid w:val="009005A3"/>
    <w:rsid w:val="00901B28"/>
    <w:rsid w:val="00904523"/>
    <w:rsid w:val="00904E13"/>
    <w:rsid w:val="009079CC"/>
    <w:rsid w:val="00913BE9"/>
    <w:rsid w:val="00917DE9"/>
    <w:rsid w:val="00920649"/>
    <w:rsid w:val="00922E4F"/>
    <w:rsid w:val="009265B2"/>
    <w:rsid w:val="00926636"/>
    <w:rsid w:val="00930603"/>
    <w:rsid w:val="00932038"/>
    <w:rsid w:val="00944BDB"/>
    <w:rsid w:val="00951062"/>
    <w:rsid w:val="00954E62"/>
    <w:rsid w:val="009552DA"/>
    <w:rsid w:val="00957A09"/>
    <w:rsid w:val="00970DAB"/>
    <w:rsid w:val="009712C1"/>
    <w:rsid w:val="00975BD4"/>
    <w:rsid w:val="009773D6"/>
    <w:rsid w:val="0098082D"/>
    <w:rsid w:val="00982FC6"/>
    <w:rsid w:val="00986814"/>
    <w:rsid w:val="009A0050"/>
    <w:rsid w:val="009A24B8"/>
    <w:rsid w:val="009A2E11"/>
    <w:rsid w:val="009A60F0"/>
    <w:rsid w:val="009B04B1"/>
    <w:rsid w:val="009B3A14"/>
    <w:rsid w:val="009B7AF2"/>
    <w:rsid w:val="009C5F52"/>
    <w:rsid w:val="009C69EC"/>
    <w:rsid w:val="009D3EEE"/>
    <w:rsid w:val="009E2DF1"/>
    <w:rsid w:val="009E3761"/>
    <w:rsid w:val="009E751C"/>
    <w:rsid w:val="009F0941"/>
    <w:rsid w:val="009F0B72"/>
    <w:rsid w:val="009F2A61"/>
    <w:rsid w:val="009F5AF3"/>
    <w:rsid w:val="009F5DC7"/>
    <w:rsid w:val="00A0275B"/>
    <w:rsid w:val="00A045F3"/>
    <w:rsid w:val="00A04B07"/>
    <w:rsid w:val="00A063BA"/>
    <w:rsid w:val="00A129E2"/>
    <w:rsid w:val="00A205CE"/>
    <w:rsid w:val="00A2453E"/>
    <w:rsid w:val="00A2515D"/>
    <w:rsid w:val="00A31DF1"/>
    <w:rsid w:val="00A32D8E"/>
    <w:rsid w:val="00A436E6"/>
    <w:rsid w:val="00A55DE6"/>
    <w:rsid w:val="00A60801"/>
    <w:rsid w:val="00A73AD8"/>
    <w:rsid w:val="00A76BD8"/>
    <w:rsid w:val="00A76C95"/>
    <w:rsid w:val="00A80D3D"/>
    <w:rsid w:val="00A82EC7"/>
    <w:rsid w:val="00A86948"/>
    <w:rsid w:val="00A95C04"/>
    <w:rsid w:val="00AA3E65"/>
    <w:rsid w:val="00AB006B"/>
    <w:rsid w:val="00AB24A1"/>
    <w:rsid w:val="00AC1C56"/>
    <w:rsid w:val="00AC41D3"/>
    <w:rsid w:val="00AC53B8"/>
    <w:rsid w:val="00AC5A1C"/>
    <w:rsid w:val="00AD1219"/>
    <w:rsid w:val="00AD791B"/>
    <w:rsid w:val="00AE4356"/>
    <w:rsid w:val="00AF2947"/>
    <w:rsid w:val="00B02506"/>
    <w:rsid w:val="00B05712"/>
    <w:rsid w:val="00B1700C"/>
    <w:rsid w:val="00B205C9"/>
    <w:rsid w:val="00B20C41"/>
    <w:rsid w:val="00B20E78"/>
    <w:rsid w:val="00B24D88"/>
    <w:rsid w:val="00B338D3"/>
    <w:rsid w:val="00B33BEC"/>
    <w:rsid w:val="00B4186C"/>
    <w:rsid w:val="00B463ED"/>
    <w:rsid w:val="00B53D82"/>
    <w:rsid w:val="00B64FEA"/>
    <w:rsid w:val="00B663F3"/>
    <w:rsid w:val="00B66AA4"/>
    <w:rsid w:val="00B739AE"/>
    <w:rsid w:val="00B75E0D"/>
    <w:rsid w:val="00B80C82"/>
    <w:rsid w:val="00B844B9"/>
    <w:rsid w:val="00B91338"/>
    <w:rsid w:val="00B9258E"/>
    <w:rsid w:val="00B9518E"/>
    <w:rsid w:val="00BA2F36"/>
    <w:rsid w:val="00BA5854"/>
    <w:rsid w:val="00BB515D"/>
    <w:rsid w:val="00BC1BE3"/>
    <w:rsid w:val="00BC3596"/>
    <w:rsid w:val="00BC3764"/>
    <w:rsid w:val="00BC5F2A"/>
    <w:rsid w:val="00BD07FA"/>
    <w:rsid w:val="00BE1118"/>
    <w:rsid w:val="00BE3497"/>
    <w:rsid w:val="00BE405D"/>
    <w:rsid w:val="00BF11CF"/>
    <w:rsid w:val="00BF7A24"/>
    <w:rsid w:val="00C01DFA"/>
    <w:rsid w:val="00C07866"/>
    <w:rsid w:val="00C22303"/>
    <w:rsid w:val="00C242C0"/>
    <w:rsid w:val="00C263CA"/>
    <w:rsid w:val="00C26ED3"/>
    <w:rsid w:val="00C27185"/>
    <w:rsid w:val="00C310B3"/>
    <w:rsid w:val="00C33536"/>
    <w:rsid w:val="00C33D57"/>
    <w:rsid w:val="00C40A6D"/>
    <w:rsid w:val="00C57261"/>
    <w:rsid w:val="00C61066"/>
    <w:rsid w:val="00C61617"/>
    <w:rsid w:val="00C64283"/>
    <w:rsid w:val="00C72C9A"/>
    <w:rsid w:val="00C72D35"/>
    <w:rsid w:val="00C730EE"/>
    <w:rsid w:val="00C77B0A"/>
    <w:rsid w:val="00C93685"/>
    <w:rsid w:val="00C96471"/>
    <w:rsid w:val="00CA0EDF"/>
    <w:rsid w:val="00CA56AE"/>
    <w:rsid w:val="00CB7EB5"/>
    <w:rsid w:val="00CC5979"/>
    <w:rsid w:val="00CD5440"/>
    <w:rsid w:val="00CE16F0"/>
    <w:rsid w:val="00CE24C9"/>
    <w:rsid w:val="00CE3F1F"/>
    <w:rsid w:val="00CE538E"/>
    <w:rsid w:val="00CE61DC"/>
    <w:rsid w:val="00CE68AF"/>
    <w:rsid w:val="00CE7329"/>
    <w:rsid w:val="00CF0496"/>
    <w:rsid w:val="00CF3D5B"/>
    <w:rsid w:val="00D00487"/>
    <w:rsid w:val="00D0181E"/>
    <w:rsid w:val="00D0209C"/>
    <w:rsid w:val="00D2558C"/>
    <w:rsid w:val="00D33540"/>
    <w:rsid w:val="00D37E2C"/>
    <w:rsid w:val="00D37FF9"/>
    <w:rsid w:val="00D42916"/>
    <w:rsid w:val="00D52EB9"/>
    <w:rsid w:val="00D63EA6"/>
    <w:rsid w:val="00D64844"/>
    <w:rsid w:val="00D75567"/>
    <w:rsid w:val="00D838DF"/>
    <w:rsid w:val="00D97FD1"/>
    <w:rsid w:val="00DA0D08"/>
    <w:rsid w:val="00DA27C5"/>
    <w:rsid w:val="00DB5BAA"/>
    <w:rsid w:val="00DD29F9"/>
    <w:rsid w:val="00DE1A3D"/>
    <w:rsid w:val="00DE3679"/>
    <w:rsid w:val="00DE3E21"/>
    <w:rsid w:val="00DE640C"/>
    <w:rsid w:val="00DE75DE"/>
    <w:rsid w:val="00DF611F"/>
    <w:rsid w:val="00DF7D99"/>
    <w:rsid w:val="00E03E83"/>
    <w:rsid w:val="00E127AD"/>
    <w:rsid w:val="00E1440A"/>
    <w:rsid w:val="00E21502"/>
    <w:rsid w:val="00E309D7"/>
    <w:rsid w:val="00E37AA5"/>
    <w:rsid w:val="00E37C05"/>
    <w:rsid w:val="00E41697"/>
    <w:rsid w:val="00E46009"/>
    <w:rsid w:val="00E47D47"/>
    <w:rsid w:val="00E56111"/>
    <w:rsid w:val="00E64C32"/>
    <w:rsid w:val="00E6635C"/>
    <w:rsid w:val="00E66538"/>
    <w:rsid w:val="00E72A7D"/>
    <w:rsid w:val="00E74562"/>
    <w:rsid w:val="00EA3091"/>
    <w:rsid w:val="00EA4E15"/>
    <w:rsid w:val="00EA5214"/>
    <w:rsid w:val="00EA6B30"/>
    <w:rsid w:val="00EA7B67"/>
    <w:rsid w:val="00EC5667"/>
    <w:rsid w:val="00ED2CEA"/>
    <w:rsid w:val="00ED7F87"/>
    <w:rsid w:val="00EE303E"/>
    <w:rsid w:val="00EE5E33"/>
    <w:rsid w:val="00EE6442"/>
    <w:rsid w:val="00EF26DB"/>
    <w:rsid w:val="00EF60BD"/>
    <w:rsid w:val="00F004F7"/>
    <w:rsid w:val="00F025F6"/>
    <w:rsid w:val="00F03AB3"/>
    <w:rsid w:val="00F04463"/>
    <w:rsid w:val="00F11281"/>
    <w:rsid w:val="00F1274D"/>
    <w:rsid w:val="00F21026"/>
    <w:rsid w:val="00F21B84"/>
    <w:rsid w:val="00F228D7"/>
    <w:rsid w:val="00F246A2"/>
    <w:rsid w:val="00F24FD1"/>
    <w:rsid w:val="00F31C2A"/>
    <w:rsid w:val="00F32FD8"/>
    <w:rsid w:val="00F374B6"/>
    <w:rsid w:val="00F43C15"/>
    <w:rsid w:val="00F44C8D"/>
    <w:rsid w:val="00F45659"/>
    <w:rsid w:val="00F46797"/>
    <w:rsid w:val="00F56C50"/>
    <w:rsid w:val="00F604BA"/>
    <w:rsid w:val="00F63CFF"/>
    <w:rsid w:val="00F648D1"/>
    <w:rsid w:val="00F64FD8"/>
    <w:rsid w:val="00F6789D"/>
    <w:rsid w:val="00F71B7B"/>
    <w:rsid w:val="00F71CF1"/>
    <w:rsid w:val="00F85D0F"/>
    <w:rsid w:val="00F97E6D"/>
    <w:rsid w:val="00FA5D06"/>
    <w:rsid w:val="00FB0721"/>
    <w:rsid w:val="00FB48D4"/>
    <w:rsid w:val="00FC286A"/>
    <w:rsid w:val="00FC2AF8"/>
    <w:rsid w:val="00FC4CE6"/>
    <w:rsid w:val="00FC4CF4"/>
    <w:rsid w:val="00FD0D0D"/>
    <w:rsid w:val="00FD0DB9"/>
    <w:rsid w:val="00FD4474"/>
    <w:rsid w:val="00FE6E01"/>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
    <o:shapelayout v:ext="edit">
      <o:idmap v:ext="edit" data="1"/>
    </o:shapelayout>
  </w:shapeDefaults>
  <w:doNotEmbedSmartTags/>
  <w:decimalSymbol w:val="."/>
  <w:listSeparator w:val=","/>
  <w14:docId w14:val="70919FBC"/>
  <w15:docId w15:val="{5155D470-22C1-43E0-AF92-D9779369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188"/>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A24B8"/>
  </w:style>
  <w:style w:type="paragraph" w:styleId="Header">
    <w:name w:val="header"/>
    <w:basedOn w:val="Normal"/>
    <w:rsid w:val="00F32FD8"/>
    <w:pPr>
      <w:tabs>
        <w:tab w:val="center" w:pos="4320"/>
        <w:tab w:val="right" w:pos="8640"/>
      </w:tabs>
    </w:pPr>
  </w:style>
  <w:style w:type="paragraph" w:styleId="Footer">
    <w:name w:val="footer"/>
    <w:basedOn w:val="Normal"/>
    <w:link w:val="FooterChar"/>
    <w:uiPriority w:val="99"/>
    <w:rsid w:val="00F32FD8"/>
    <w:pPr>
      <w:tabs>
        <w:tab w:val="center" w:pos="4320"/>
        <w:tab w:val="right" w:pos="8640"/>
      </w:tabs>
    </w:pPr>
  </w:style>
  <w:style w:type="character" w:styleId="PageNumber">
    <w:name w:val="page number"/>
    <w:basedOn w:val="DefaultParagraphFont"/>
    <w:rsid w:val="00F32FD8"/>
  </w:style>
  <w:style w:type="paragraph" w:styleId="FootnoteText">
    <w:name w:val="footnote text"/>
    <w:basedOn w:val="Normal"/>
    <w:semiHidden/>
    <w:rsid w:val="00F246A2"/>
    <w:rPr>
      <w:sz w:val="20"/>
      <w:szCs w:val="20"/>
    </w:rPr>
  </w:style>
  <w:style w:type="paragraph" w:styleId="EndnoteText">
    <w:name w:val="endnote text"/>
    <w:basedOn w:val="Normal"/>
    <w:semiHidden/>
    <w:rsid w:val="0067693C"/>
    <w:rPr>
      <w:sz w:val="20"/>
      <w:szCs w:val="20"/>
    </w:rPr>
  </w:style>
  <w:style w:type="character" w:styleId="EndnoteReference">
    <w:name w:val="endnote reference"/>
    <w:basedOn w:val="DefaultParagraphFont"/>
    <w:semiHidden/>
    <w:rsid w:val="0067693C"/>
    <w:rPr>
      <w:vertAlign w:val="superscript"/>
    </w:rPr>
  </w:style>
  <w:style w:type="paragraph" w:styleId="BalloonText">
    <w:name w:val="Balloon Text"/>
    <w:basedOn w:val="Normal"/>
    <w:semiHidden/>
    <w:rsid w:val="002D68FD"/>
    <w:rPr>
      <w:rFonts w:ascii="Tahoma" w:hAnsi="Tahoma" w:cs="Tahoma"/>
      <w:sz w:val="16"/>
      <w:szCs w:val="16"/>
    </w:rPr>
  </w:style>
  <w:style w:type="paragraph" w:styleId="NormalWeb">
    <w:name w:val="Normal (Web)"/>
    <w:basedOn w:val="Normal"/>
    <w:uiPriority w:val="99"/>
    <w:unhideWhenUsed/>
    <w:rsid w:val="00AF2947"/>
    <w:pPr>
      <w:widowControl/>
      <w:autoSpaceDE/>
      <w:autoSpaceDN/>
      <w:adjustRightInd/>
      <w:spacing w:before="100" w:beforeAutospacing="1" w:after="100" w:afterAutospacing="1"/>
    </w:pPr>
    <w:rPr>
      <w:rFonts w:ascii="Times New Roman" w:hAnsi="Times New Roman"/>
    </w:rPr>
  </w:style>
  <w:style w:type="character" w:customStyle="1" w:styleId="FooterChar">
    <w:name w:val="Footer Char"/>
    <w:basedOn w:val="DefaultParagraphFont"/>
    <w:link w:val="Footer"/>
    <w:uiPriority w:val="99"/>
    <w:rsid w:val="002C147C"/>
    <w:rPr>
      <w:rFonts w:ascii="Courier" w:hAnsi="Courier"/>
      <w:sz w:val="24"/>
      <w:szCs w:val="24"/>
    </w:rPr>
  </w:style>
  <w:style w:type="character" w:styleId="CommentReference">
    <w:name w:val="annotation reference"/>
    <w:basedOn w:val="DefaultParagraphFont"/>
    <w:semiHidden/>
    <w:unhideWhenUsed/>
    <w:rsid w:val="00CA0EDF"/>
    <w:rPr>
      <w:sz w:val="16"/>
      <w:szCs w:val="16"/>
    </w:rPr>
  </w:style>
  <w:style w:type="paragraph" w:styleId="CommentText">
    <w:name w:val="annotation text"/>
    <w:basedOn w:val="Normal"/>
    <w:link w:val="CommentTextChar"/>
    <w:semiHidden/>
    <w:unhideWhenUsed/>
    <w:rsid w:val="00CA0EDF"/>
    <w:rPr>
      <w:sz w:val="20"/>
      <w:szCs w:val="20"/>
    </w:rPr>
  </w:style>
  <w:style w:type="character" w:customStyle="1" w:styleId="CommentTextChar">
    <w:name w:val="Comment Text Char"/>
    <w:basedOn w:val="DefaultParagraphFont"/>
    <w:link w:val="CommentText"/>
    <w:semiHidden/>
    <w:rsid w:val="00CA0EDF"/>
    <w:rPr>
      <w:rFonts w:ascii="Courier" w:hAnsi="Courier"/>
    </w:rPr>
  </w:style>
  <w:style w:type="paragraph" w:styleId="CommentSubject">
    <w:name w:val="annotation subject"/>
    <w:basedOn w:val="CommentText"/>
    <w:next w:val="CommentText"/>
    <w:link w:val="CommentSubjectChar"/>
    <w:semiHidden/>
    <w:unhideWhenUsed/>
    <w:rsid w:val="00CA0EDF"/>
    <w:rPr>
      <w:b/>
      <w:bCs/>
    </w:rPr>
  </w:style>
  <w:style w:type="character" w:customStyle="1" w:styleId="CommentSubjectChar">
    <w:name w:val="Comment Subject Char"/>
    <w:basedOn w:val="CommentTextChar"/>
    <w:link w:val="CommentSubject"/>
    <w:semiHidden/>
    <w:rsid w:val="00CA0EDF"/>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4174">
      <w:bodyDiv w:val="1"/>
      <w:marLeft w:val="0"/>
      <w:marRight w:val="0"/>
      <w:marTop w:val="0"/>
      <w:marBottom w:val="0"/>
      <w:divBdr>
        <w:top w:val="none" w:sz="0" w:space="0" w:color="auto"/>
        <w:left w:val="none" w:sz="0" w:space="0" w:color="auto"/>
        <w:bottom w:val="none" w:sz="0" w:space="0" w:color="auto"/>
        <w:right w:val="none" w:sz="0" w:space="0" w:color="auto"/>
      </w:divBdr>
      <w:divsChild>
        <w:div w:id="1570767282">
          <w:marLeft w:val="0"/>
          <w:marRight w:val="0"/>
          <w:marTop w:val="0"/>
          <w:marBottom w:val="0"/>
          <w:divBdr>
            <w:top w:val="none" w:sz="0" w:space="0" w:color="auto"/>
            <w:left w:val="none" w:sz="0" w:space="0" w:color="auto"/>
            <w:bottom w:val="none" w:sz="0" w:space="0" w:color="auto"/>
            <w:right w:val="none" w:sz="0" w:space="0" w:color="auto"/>
          </w:divBdr>
          <w:divsChild>
            <w:div w:id="1041173370">
              <w:marLeft w:val="0"/>
              <w:marRight w:val="0"/>
              <w:marTop w:val="0"/>
              <w:marBottom w:val="0"/>
              <w:divBdr>
                <w:top w:val="none" w:sz="0" w:space="0" w:color="auto"/>
                <w:left w:val="none" w:sz="0" w:space="0" w:color="auto"/>
                <w:bottom w:val="none" w:sz="0" w:space="0" w:color="auto"/>
                <w:right w:val="none" w:sz="0" w:space="0" w:color="auto"/>
              </w:divBdr>
              <w:divsChild>
                <w:div w:id="855537744">
                  <w:marLeft w:val="0"/>
                  <w:marRight w:val="0"/>
                  <w:marTop w:val="0"/>
                  <w:marBottom w:val="0"/>
                  <w:divBdr>
                    <w:top w:val="none" w:sz="0" w:space="0" w:color="auto"/>
                    <w:left w:val="none" w:sz="0" w:space="0" w:color="auto"/>
                    <w:bottom w:val="none" w:sz="0" w:space="0" w:color="auto"/>
                    <w:right w:val="none" w:sz="0" w:space="0" w:color="auto"/>
                  </w:divBdr>
                  <w:divsChild>
                    <w:div w:id="200122703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7.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emf"/><Relationship Id="rId28"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8C3A01-83AC-4F19-A72B-E0721D0F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17</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ISC/04/SWO-WG/___</vt:lpstr>
    </vt:vector>
  </TitlesOfParts>
  <Company>National Marine Fisheries Svc.</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ISC/04/SWO-WG/___</dc:title>
  <dc:creator>RITO</dc:creator>
  <cp:lastModifiedBy>Michelle Sculley</cp:lastModifiedBy>
  <cp:revision>4</cp:revision>
  <cp:lastPrinted>2022-11-17T20:59:00Z</cp:lastPrinted>
  <dcterms:created xsi:type="dcterms:W3CDTF">2022-11-22T19:31:00Z</dcterms:created>
  <dcterms:modified xsi:type="dcterms:W3CDTF">2022-11-23T01:32:00Z</dcterms:modified>
</cp:coreProperties>
</file>